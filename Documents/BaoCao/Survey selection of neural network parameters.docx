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31B09" w14:textId="5D639314" w:rsidR="00822FEF" w:rsidRPr="00B07C2C" w:rsidRDefault="00B07C2C" w:rsidP="00B07C2C">
      <w:pPr>
        <w:spacing w:before="120" w:after="0" w:line="360" w:lineRule="auto"/>
        <w:contextualSpacing/>
        <w:rPr>
          <w:rFonts w:asciiTheme="majorHAnsi" w:hAnsiTheme="majorHAnsi" w:cstheme="majorHAnsi"/>
          <w:sz w:val="36"/>
          <w:szCs w:val="36"/>
          <w:lang w:val="en-US"/>
        </w:rPr>
      </w:pPr>
      <w:r w:rsidRPr="00B07C2C">
        <w:rPr>
          <w:rFonts w:asciiTheme="majorHAnsi" w:hAnsiTheme="majorHAnsi" w:cstheme="majorHAnsi"/>
          <w:sz w:val="36"/>
          <w:szCs w:val="36"/>
          <w:lang w:val="en-US"/>
        </w:rPr>
        <w:t xml:space="preserve">Survey selection of </w:t>
      </w:r>
      <w:r w:rsidR="001B484D">
        <w:rPr>
          <w:rFonts w:asciiTheme="majorHAnsi" w:hAnsiTheme="majorHAnsi" w:cstheme="majorHAnsi"/>
          <w:sz w:val="36"/>
          <w:szCs w:val="36"/>
          <w:lang w:val="en-US"/>
        </w:rPr>
        <w:t xml:space="preserve">neural </w:t>
      </w:r>
      <w:r w:rsidRPr="00B07C2C">
        <w:rPr>
          <w:rFonts w:asciiTheme="majorHAnsi" w:hAnsiTheme="majorHAnsi" w:cstheme="majorHAnsi"/>
          <w:sz w:val="36"/>
          <w:szCs w:val="36"/>
          <w:lang w:val="en-US"/>
        </w:rPr>
        <w:t>network</w:t>
      </w:r>
      <w:r>
        <w:rPr>
          <w:rFonts w:asciiTheme="majorHAnsi" w:hAnsiTheme="majorHAnsi" w:cstheme="majorHAnsi"/>
          <w:sz w:val="36"/>
          <w:szCs w:val="36"/>
          <w:lang w:val="en-US"/>
        </w:rPr>
        <w:t xml:space="preserve"> </w:t>
      </w:r>
      <w:r w:rsidRPr="00B07C2C">
        <w:rPr>
          <w:rFonts w:asciiTheme="majorHAnsi" w:hAnsiTheme="majorHAnsi" w:cstheme="majorHAnsi"/>
          <w:sz w:val="36"/>
          <w:szCs w:val="36"/>
          <w:lang w:val="en-US"/>
        </w:rPr>
        <w:t>parameters</w:t>
      </w:r>
    </w:p>
    <w:p w14:paraId="29D2992D" w14:textId="40D383FE" w:rsidR="00117274" w:rsidRPr="00B07C2C" w:rsidRDefault="00BA39DC" w:rsidP="00B07C2C">
      <w:pPr>
        <w:spacing w:before="120" w:after="0" w:line="360" w:lineRule="auto"/>
        <w:contextualSpacing/>
        <w:rPr>
          <w:rStyle w:val="fontstyle01"/>
          <w:rFonts w:asciiTheme="majorHAnsi" w:hAnsiTheme="majorHAnsi" w:cstheme="majorHAnsi"/>
          <w:lang w:val="en-US"/>
        </w:rPr>
      </w:pPr>
      <w:r w:rsidRPr="00B07C2C">
        <w:rPr>
          <w:rStyle w:val="fontstyle01"/>
          <w:rFonts w:asciiTheme="majorHAnsi" w:hAnsiTheme="majorHAnsi" w:cstheme="majorHAnsi"/>
          <w:lang w:val="en-US"/>
        </w:rPr>
        <w:t>There are 3 layers in a neural network</w:t>
      </w:r>
      <w:r w:rsidR="00592CCE" w:rsidRPr="00B07C2C">
        <w:rPr>
          <w:rStyle w:val="fontstyle01"/>
          <w:rFonts w:asciiTheme="majorHAnsi" w:hAnsiTheme="majorHAnsi" w:cstheme="majorHAnsi"/>
          <w:lang w:val="en-US"/>
        </w:rPr>
        <w:t xml:space="preserve">: </w:t>
      </w:r>
      <w:r w:rsidRPr="00B07C2C">
        <w:rPr>
          <w:rStyle w:val="fontstyle01"/>
          <w:rFonts w:asciiTheme="majorHAnsi" w:hAnsiTheme="majorHAnsi" w:cstheme="majorHAnsi"/>
          <w:lang w:val="en-US"/>
        </w:rPr>
        <w:t>Input layer</w:t>
      </w:r>
      <w:r w:rsidR="00592CCE" w:rsidRPr="00B07C2C">
        <w:rPr>
          <w:rStyle w:val="fontstyle01"/>
          <w:rFonts w:asciiTheme="majorHAnsi" w:hAnsiTheme="majorHAnsi" w:cstheme="majorHAnsi"/>
          <w:lang w:val="en-US"/>
        </w:rPr>
        <w:t xml:space="preserve">, </w:t>
      </w:r>
      <w:r w:rsidRPr="00B07C2C">
        <w:rPr>
          <w:rStyle w:val="fontstyle01"/>
          <w:rFonts w:asciiTheme="majorHAnsi" w:hAnsiTheme="majorHAnsi" w:cstheme="majorHAnsi"/>
          <w:lang w:val="en-US"/>
        </w:rPr>
        <w:t>hidden layer</w:t>
      </w:r>
      <w:r w:rsidR="00592CCE" w:rsidRPr="00B07C2C">
        <w:rPr>
          <w:rStyle w:val="fontstyle01"/>
          <w:rFonts w:asciiTheme="majorHAnsi" w:hAnsiTheme="majorHAnsi" w:cstheme="majorHAnsi"/>
          <w:lang w:val="en-US"/>
        </w:rPr>
        <w:t xml:space="preserve"> </w:t>
      </w:r>
      <w:r w:rsidRPr="00B07C2C">
        <w:rPr>
          <w:rStyle w:val="fontstyle01"/>
          <w:rFonts w:asciiTheme="majorHAnsi" w:hAnsiTheme="majorHAnsi" w:cstheme="majorHAnsi"/>
          <w:lang w:val="en-US"/>
        </w:rPr>
        <w:t>and output</w:t>
      </w:r>
      <w:r w:rsidR="00996344" w:rsidRPr="00B07C2C">
        <w:rPr>
          <w:rStyle w:val="fontstyle01"/>
          <w:rFonts w:asciiTheme="majorHAnsi" w:hAnsiTheme="majorHAnsi" w:cstheme="majorHAnsi"/>
          <w:lang w:val="en-US"/>
        </w:rPr>
        <w:t xml:space="preserve"> </w:t>
      </w:r>
      <w:r w:rsidRPr="00B07C2C">
        <w:rPr>
          <w:rStyle w:val="fontstyle01"/>
          <w:rFonts w:asciiTheme="majorHAnsi" w:hAnsiTheme="majorHAnsi" w:cstheme="majorHAnsi"/>
          <w:lang w:val="en-US"/>
        </w:rPr>
        <w:t>layer</w:t>
      </w:r>
      <w:r w:rsidR="00592CCE" w:rsidRPr="00B07C2C">
        <w:rPr>
          <w:rStyle w:val="fontstyle01"/>
          <w:rFonts w:asciiTheme="majorHAnsi" w:hAnsiTheme="majorHAnsi" w:cstheme="majorHAnsi"/>
          <w:lang w:val="en-US"/>
        </w:rPr>
        <w:t xml:space="preserve">. </w:t>
      </w:r>
      <w:r w:rsidR="00EA5B4F" w:rsidRPr="00B07C2C">
        <w:rPr>
          <w:rStyle w:val="fontstyle01"/>
          <w:rFonts w:asciiTheme="majorHAnsi" w:hAnsiTheme="majorHAnsi" w:cstheme="majorHAnsi"/>
          <w:lang w:val="en-US"/>
        </w:rPr>
        <w:t>The number of the input layer</w:t>
      </w:r>
      <w:r w:rsidR="00D32FA2" w:rsidRPr="00B07C2C">
        <w:rPr>
          <w:rStyle w:val="fontstyle01"/>
          <w:rFonts w:asciiTheme="majorHAnsi" w:hAnsiTheme="majorHAnsi" w:cstheme="majorHAnsi"/>
          <w:lang w:val="en-US"/>
        </w:rPr>
        <w:t xml:space="preserve"> neur</w:t>
      </w:r>
      <w:r w:rsidR="00217F22" w:rsidRPr="00B07C2C">
        <w:rPr>
          <w:rStyle w:val="fontstyle01"/>
          <w:rFonts w:asciiTheme="majorHAnsi" w:hAnsiTheme="majorHAnsi" w:cstheme="majorHAnsi"/>
          <w:lang w:val="en-US"/>
        </w:rPr>
        <w:t>on</w:t>
      </w:r>
      <w:r w:rsidR="003B2DB5" w:rsidRPr="00B07C2C">
        <w:rPr>
          <w:rStyle w:val="fontstyle01"/>
          <w:rFonts w:asciiTheme="majorHAnsi" w:hAnsiTheme="majorHAnsi" w:cstheme="majorHAnsi"/>
          <w:lang w:val="en-US"/>
        </w:rPr>
        <w:t>s</w:t>
      </w:r>
      <w:r w:rsidR="00EA5B4F" w:rsidRPr="00B07C2C">
        <w:rPr>
          <w:rStyle w:val="fontstyle01"/>
          <w:rFonts w:asciiTheme="majorHAnsi" w:hAnsiTheme="majorHAnsi" w:cstheme="majorHAnsi"/>
          <w:lang w:val="en-US"/>
        </w:rPr>
        <w:t xml:space="preserve"> is</w:t>
      </w:r>
      <w:r w:rsidR="00592CCE" w:rsidRPr="00B07C2C">
        <w:rPr>
          <w:rStyle w:val="fontstyle01"/>
          <w:rFonts w:asciiTheme="majorHAnsi" w:hAnsiTheme="majorHAnsi" w:cstheme="majorHAnsi"/>
          <w:lang w:val="en-US"/>
        </w:rPr>
        <w:t xml:space="preserve"> 6</w:t>
      </w:r>
      <w:r w:rsidR="00592CCE" w:rsidRPr="00B07C2C">
        <w:rPr>
          <w:rFonts w:asciiTheme="majorHAnsi" w:hAnsiTheme="majorHAnsi" w:cstheme="majorHAnsi"/>
          <w:color w:val="000000"/>
          <w:lang w:val="en-US"/>
        </w:rPr>
        <w:t xml:space="preserve"> </w:t>
      </w:r>
      <w:r w:rsidR="00D369DC" w:rsidRPr="00B07C2C">
        <w:rPr>
          <w:rStyle w:val="fontstyle01"/>
          <w:rFonts w:asciiTheme="majorHAnsi" w:hAnsiTheme="majorHAnsi" w:cstheme="majorHAnsi"/>
          <w:lang w:val="en-US"/>
        </w:rPr>
        <w:t>corresponding to</w:t>
      </w:r>
      <w:r w:rsidR="00592CCE" w:rsidRPr="00B07C2C">
        <w:rPr>
          <w:rStyle w:val="fontstyle01"/>
          <w:rFonts w:asciiTheme="majorHAnsi" w:hAnsiTheme="majorHAnsi" w:cstheme="majorHAnsi"/>
          <w:lang w:val="en-US"/>
        </w:rPr>
        <w:t xml:space="preserve"> 6 </w:t>
      </w:r>
      <w:r w:rsidR="00D369DC" w:rsidRPr="00B07C2C">
        <w:rPr>
          <w:rStyle w:val="fontstyle01"/>
          <w:rFonts w:asciiTheme="majorHAnsi" w:hAnsiTheme="majorHAnsi" w:cstheme="majorHAnsi"/>
          <w:lang w:val="en-US"/>
        </w:rPr>
        <w:t>factors of environment</w:t>
      </w:r>
      <w:r w:rsidR="00592CCE" w:rsidRPr="00B07C2C">
        <w:rPr>
          <w:rStyle w:val="fontstyle01"/>
          <w:rFonts w:asciiTheme="majorHAnsi" w:hAnsiTheme="majorHAnsi" w:cstheme="majorHAnsi"/>
          <w:lang w:val="en-US"/>
        </w:rPr>
        <w:t xml:space="preserve">. </w:t>
      </w:r>
      <w:r w:rsidR="00EF0CB2" w:rsidRPr="00B07C2C">
        <w:rPr>
          <w:rStyle w:val="fontstyle01"/>
          <w:rFonts w:asciiTheme="majorHAnsi" w:hAnsiTheme="majorHAnsi" w:cstheme="majorHAnsi"/>
          <w:lang w:val="en-US"/>
        </w:rPr>
        <w:t>The number of the output layer</w:t>
      </w:r>
      <w:r w:rsidR="00D32FA2" w:rsidRPr="00B07C2C">
        <w:rPr>
          <w:rStyle w:val="fontstyle01"/>
          <w:rFonts w:asciiTheme="majorHAnsi" w:hAnsiTheme="majorHAnsi" w:cstheme="majorHAnsi"/>
          <w:lang w:val="en-US"/>
        </w:rPr>
        <w:t xml:space="preserve"> neur</w:t>
      </w:r>
      <w:r w:rsidR="003B2DB5" w:rsidRPr="00B07C2C">
        <w:rPr>
          <w:rStyle w:val="fontstyle01"/>
          <w:rFonts w:asciiTheme="majorHAnsi" w:hAnsiTheme="majorHAnsi" w:cstheme="majorHAnsi"/>
          <w:lang w:val="en-US"/>
        </w:rPr>
        <w:t>ons</w:t>
      </w:r>
      <w:r w:rsidR="00EF0CB2" w:rsidRPr="00B07C2C">
        <w:rPr>
          <w:rStyle w:val="fontstyle01"/>
          <w:rFonts w:asciiTheme="majorHAnsi" w:hAnsiTheme="majorHAnsi" w:cstheme="majorHAnsi"/>
          <w:lang w:val="en-US"/>
        </w:rPr>
        <w:t xml:space="preserve"> is</w:t>
      </w:r>
      <w:r w:rsidR="00592CCE" w:rsidRPr="00B07C2C">
        <w:rPr>
          <w:rStyle w:val="fontstyle01"/>
          <w:rFonts w:asciiTheme="majorHAnsi" w:hAnsiTheme="majorHAnsi" w:cstheme="majorHAnsi"/>
          <w:lang w:val="en-US"/>
        </w:rPr>
        <w:t xml:space="preserve"> 1 </w:t>
      </w:r>
      <w:r w:rsidR="00EF0CB2" w:rsidRPr="00B07C2C">
        <w:rPr>
          <w:rStyle w:val="fontstyle01"/>
          <w:rFonts w:asciiTheme="majorHAnsi" w:hAnsiTheme="majorHAnsi" w:cstheme="majorHAnsi"/>
          <w:lang w:val="en-US"/>
        </w:rPr>
        <w:t>corresponding to the result that indicates rain or no-rain</w:t>
      </w:r>
      <w:r w:rsidR="00592CCE" w:rsidRPr="00B07C2C">
        <w:rPr>
          <w:rStyle w:val="fontstyle01"/>
          <w:rFonts w:asciiTheme="majorHAnsi" w:hAnsiTheme="majorHAnsi" w:cstheme="majorHAnsi"/>
          <w:lang w:val="en-US"/>
        </w:rPr>
        <w:t xml:space="preserve">. </w:t>
      </w:r>
      <w:r w:rsidR="00EF0CB2" w:rsidRPr="00B07C2C">
        <w:rPr>
          <w:rStyle w:val="fontstyle01"/>
          <w:rFonts w:asciiTheme="majorHAnsi" w:hAnsiTheme="majorHAnsi" w:cstheme="majorHAnsi"/>
          <w:lang w:val="en-US"/>
        </w:rPr>
        <w:t>The number of hidden layer neurons is determined through the following test</w:t>
      </w:r>
      <w:r w:rsidR="00592CCE" w:rsidRPr="00B07C2C">
        <w:rPr>
          <w:rStyle w:val="fontstyle01"/>
          <w:rFonts w:asciiTheme="majorHAnsi" w:hAnsiTheme="majorHAnsi" w:cstheme="majorHAnsi"/>
          <w:lang w:val="en-US"/>
        </w:rPr>
        <w:t>.</w:t>
      </w:r>
    </w:p>
    <w:p w14:paraId="1FA70083" w14:textId="62FF17DF" w:rsidR="00572A5D" w:rsidRPr="00B07C2C" w:rsidRDefault="00572A5D" w:rsidP="00B07C2C">
      <w:pPr>
        <w:spacing w:before="120" w:after="0" w:line="360" w:lineRule="auto"/>
        <w:contextualSpacing/>
        <w:rPr>
          <w:rStyle w:val="fontstyle01"/>
          <w:rFonts w:asciiTheme="majorHAnsi" w:hAnsiTheme="majorHAnsi" w:cstheme="majorHAnsi"/>
          <w:lang w:val="en-US"/>
        </w:rPr>
      </w:pPr>
      <w:r w:rsidRPr="00B07C2C">
        <w:rPr>
          <w:rStyle w:val="fontstyle01"/>
          <w:rFonts w:asciiTheme="majorHAnsi" w:hAnsiTheme="majorHAnsi" w:cstheme="majorHAnsi"/>
          <w:lang w:val="en-US"/>
        </w:rPr>
        <w:t xml:space="preserve">Assuming that after </w:t>
      </w:r>
      <w:r w:rsidRPr="00B07C2C">
        <w:rPr>
          <w:rStyle w:val="fontstyle01"/>
          <w:rFonts w:asciiTheme="majorHAnsi" w:hAnsiTheme="majorHAnsi" w:cstheme="majorHAnsi"/>
          <w:color w:val="auto"/>
          <w:lang w:val="en-US"/>
        </w:rPr>
        <w:t xml:space="preserve">150000 </w:t>
      </w:r>
      <w:r w:rsidRPr="00B07C2C">
        <w:rPr>
          <w:rStyle w:val="fontstyle01"/>
          <w:rFonts w:asciiTheme="majorHAnsi" w:hAnsiTheme="majorHAnsi" w:cstheme="majorHAnsi"/>
          <w:lang w:val="en-US"/>
        </w:rPr>
        <w:t xml:space="preserve">loops the neural network has not reduced the error to </w:t>
      </w:r>
      <w:r w:rsidRPr="00B07C2C">
        <w:rPr>
          <w:rStyle w:val="fontstyle01"/>
          <w:rFonts w:asciiTheme="majorHAnsi" w:hAnsiTheme="majorHAnsi" w:cstheme="majorHAnsi"/>
          <w:color w:val="auto"/>
          <w:lang w:val="en-US"/>
        </w:rPr>
        <w:t xml:space="preserve">the expected level, </w:t>
      </w:r>
      <w:r w:rsidRPr="00B07C2C">
        <w:rPr>
          <w:rStyle w:val="fontstyle01"/>
          <w:rFonts w:asciiTheme="majorHAnsi" w:hAnsiTheme="majorHAnsi" w:cstheme="majorHAnsi"/>
          <w:lang w:val="en-US"/>
        </w:rPr>
        <w:t>it is considered that the neural network does not converge.</w:t>
      </w:r>
    </w:p>
    <w:p w14:paraId="4150EDBA" w14:textId="7CD6EE48" w:rsidR="00592CCE" w:rsidRPr="00B07C2C" w:rsidRDefault="003C016D" w:rsidP="00B07C2C">
      <w:pPr>
        <w:spacing w:before="120" w:after="0" w:line="360" w:lineRule="auto"/>
        <w:contextualSpacing/>
        <w:rPr>
          <w:rStyle w:val="fontstyle01"/>
          <w:rFonts w:asciiTheme="majorHAnsi" w:hAnsiTheme="majorHAnsi" w:cstheme="majorHAnsi"/>
          <w:lang w:val="en-US"/>
        </w:rPr>
      </w:pPr>
      <w:r w:rsidRPr="00B07C2C">
        <w:rPr>
          <w:rStyle w:val="fontstyle01"/>
          <w:rFonts w:asciiTheme="majorHAnsi" w:hAnsiTheme="majorHAnsi" w:cstheme="majorHAnsi"/>
          <w:lang w:val="en-US"/>
        </w:rPr>
        <w:t>The test’s results</w:t>
      </w:r>
      <w:r w:rsidR="00592CCE" w:rsidRPr="00B07C2C">
        <w:rPr>
          <w:rStyle w:val="fontstyle01"/>
          <w:rFonts w:asciiTheme="majorHAnsi" w:hAnsiTheme="majorHAnsi" w:cstheme="majorHAnsi"/>
          <w:lang w:val="en-US"/>
        </w:rPr>
        <w:t>:</w:t>
      </w:r>
    </w:p>
    <w:p w14:paraId="58BCE105" w14:textId="01F8C107" w:rsidR="00592CCE" w:rsidRPr="00B07C2C" w:rsidRDefault="003C016D" w:rsidP="00B07C2C">
      <w:pPr>
        <w:spacing w:before="120" w:after="0" w:line="360" w:lineRule="auto"/>
        <w:contextualSpacing/>
        <w:rPr>
          <w:rFonts w:asciiTheme="majorHAnsi" w:hAnsiTheme="majorHAnsi" w:cstheme="majorHAnsi"/>
          <w:color w:val="000000"/>
        </w:rPr>
      </w:pPr>
      <w:r w:rsidRPr="00B07C2C">
        <w:rPr>
          <w:rFonts w:asciiTheme="majorHAnsi" w:hAnsiTheme="majorHAnsi" w:cstheme="majorHAnsi"/>
          <w:b/>
          <w:bCs/>
          <w:i/>
          <w:iCs/>
          <w:color w:val="000000"/>
          <w:lang w:val="en-US"/>
        </w:rPr>
        <w:t>Test</w:t>
      </w:r>
      <w:r w:rsidR="00592CCE" w:rsidRPr="00B07C2C">
        <w:rPr>
          <w:rFonts w:asciiTheme="majorHAnsi" w:hAnsiTheme="majorHAnsi" w:cstheme="majorHAnsi"/>
          <w:b/>
          <w:bCs/>
          <w:i/>
          <w:iCs/>
          <w:color w:val="000000"/>
        </w:rPr>
        <w:t xml:space="preserve"> 1: </w:t>
      </w:r>
      <w:r w:rsidRPr="00B07C2C">
        <w:rPr>
          <w:rFonts w:asciiTheme="majorHAnsi" w:hAnsiTheme="majorHAnsi" w:cstheme="majorHAnsi"/>
          <w:b/>
          <w:bCs/>
          <w:i/>
          <w:iCs/>
          <w:color w:val="000000"/>
          <w:lang w:val="en-US"/>
        </w:rPr>
        <w:t>Determine the learning rate</w:t>
      </w:r>
      <w:r w:rsidR="00592CCE" w:rsidRPr="00B07C2C">
        <w:rPr>
          <w:rFonts w:asciiTheme="majorHAnsi" w:hAnsiTheme="majorHAnsi" w:cstheme="majorHAnsi"/>
          <w:b/>
          <w:bCs/>
          <w:i/>
          <w:iCs/>
          <w:color w:val="000000"/>
        </w:rPr>
        <w:br/>
      </w:r>
      <w:r w:rsidR="003B2668" w:rsidRPr="00B07C2C">
        <w:rPr>
          <w:rFonts w:asciiTheme="majorHAnsi" w:hAnsiTheme="majorHAnsi" w:cstheme="majorHAnsi"/>
          <w:color w:val="000000"/>
          <w:lang w:val="en-US"/>
        </w:rPr>
        <w:t>Learning rate can change over time at each loop. However, the system in the thesis is a small system, so learning rate we chose is constant.</w:t>
      </w:r>
    </w:p>
    <w:p w14:paraId="61115E99" w14:textId="0C2E66D4" w:rsidR="00592CCE" w:rsidRPr="00B07C2C" w:rsidRDefault="009507C4" w:rsidP="00B07C2C">
      <w:pPr>
        <w:spacing w:before="120" w:after="0" w:line="360" w:lineRule="auto"/>
        <w:contextualSpacing/>
        <w:rPr>
          <w:rFonts w:asciiTheme="majorHAnsi" w:hAnsiTheme="majorHAnsi" w:cstheme="majorHAnsi"/>
          <w:color w:val="000000"/>
        </w:rPr>
      </w:pPr>
      <w:r w:rsidRPr="00B07C2C">
        <w:rPr>
          <w:rFonts w:asciiTheme="majorHAnsi" w:hAnsiTheme="majorHAnsi" w:cstheme="majorHAnsi"/>
          <w:color w:val="000000"/>
          <w:lang w:val="en-US"/>
        </w:rPr>
        <w:t>Table</w:t>
      </w:r>
      <w:r w:rsidR="00592CCE" w:rsidRPr="00B07C2C">
        <w:rPr>
          <w:rFonts w:asciiTheme="majorHAnsi" w:hAnsiTheme="majorHAnsi" w:cstheme="majorHAnsi"/>
          <w:color w:val="000000"/>
        </w:rPr>
        <w:t xml:space="preserve"> 1:</w:t>
      </w:r>
      <w:r w:rsidR="00592CCE" w:rsidRPr="00B07C2C">
        <w:rPr>
          <w:rFonts w:asciiTheme="majorHAnsi" w:hAnsiTheme="majorHAnsi" w:cstheme="majorHAnsi"/>
          <w:color w:val="000000"/>
          <w:lang w:val="en-US"/>
        </w:rPr>
        <w:t xml:space="preserve"> </w:t>
      </w:r>
      <w:r w:rsidR="00D70105" w:rsidRPr="00B07C2C">
        <w:rPr>
          <w:rFonts w:asciiTheme="majorHAnsi" w:hAnsiTheme="majorHAnsi" w:cstheme="majorHAnsi"/>
          <w:color w:val="000000"/>
          <w:lang w:val="en-US"/>
        </w:rPr>
        <w:t>The convergence of different learning rate constants</w:t>
      </w:r>
    </w:p>
    <w:tbl>
      <w:tblPr>
        <w:tblStyle w:val="TableGrid"/>
        <w:tblW w:w="0" w:type="auto"/>
        <w:tblLook w:val="04A0" w:firstRow="1" w:lastRow="0" w:firstColumn="1" w:lastColumn="0" w:noHBand="0" w:noVBand="1"/>
      </w:tblPr>
      <w:tblGrid>
        <w:gridCol w:w="4508"/>
        <w:gridCol w:w="4508"/>
      </w:tblGrid>
      <w:tr w:rsidR="00592CCE" w:rsidRPr="00B07C2C" w14:paraId="71486272" w14:textId="77777777" w:rsidTr="00592CCE">
        <w:tc>
          <w:tcPr>
            <w:tcW w:w="4508" w:type="dxa"/>
          </w:tcPr>
          <w:p w14:paraId="7266EEFE" w14:textId="3AC44625" w:rsidR="00592CCE" w:rsidRPr="00B07C2C" w:rsidRDefault="005166DB" w:rsidP="00B07C2C">
            <w:pPr>
              <w:spacing w:before="120" w:line="360" w:lineRule="auto"/>
              <w:contextualSpacing/>
              <w:jc w:val="center"/>
              <w:rPr>
                <w:rFonts w:asciiTheme="majorHAnsi" w:hAnsiTheme="majorHAnsi" w:cstheme="majorHAnsi"/>
                <w:b/>
                <w:color w:val="000000"/>
                <w:lang w:val="en-US"/>
              </w:rPr>
            </w:pPr>
            <w:r w:rsidRPr="00B07C2C">
              <w:rPr>
                <w:rFonts w:asciiTheme="majorHAnsi" w:hAnsiTheme="majorHAnsi" w:cstheme="majorHAnsi"/>
                <w:b/>
                <w:color w:val="000000"/>
                <w:lang w:val="en-US"/>
              </w:rPr>
              <w:t xml:space="preserve">Learning rate </w:t>
            </w:r>
            <w:r w:rsidR="00592CCE" w:rsidRPr="00B07C2C">
              <w:rPr>
                <w:rFonts w:asciiTheme="majorHAnsi" w:hAnsiTheme="majorHAnsi" w:cstheme="majorHAnsi"/>
                <w:b/>
                <w:color w:val="000000"/>
                <w:lang w:val="en-US"/>
              </w:rPr>
              <w:t>(</w:t>
            </w:r>
            <w:r w:rsidR="00592CCE" w:rsidRPr="00B07C2C">
              <w:rPr>
                <w:rFonts w:asciiTheme="majorHAnsi" w:hAnsiTheme="majorHAnsi" w:cstheme="majorHAnsi"/>
                <w:b/>
                <w:color w:val="000000"/>
              </w:rPr>
              <w:sym w:font="Symbol" w:char="F068"/>
            </w:r>
            <w:r w:rsidR="00592CCE" w:rsidRPr="00B07C2C">
              <w:rPr>
                <w:rFonts w:asciiTheme="majorHAnsi" w:hAnsiTheme="majorHAnsi" w:cstheme="majorHAnsi"/>
                <w:b/>
                <w:color w:val="000000"/>
                <w:lang w:val="en-US"/>
              </w:rPr>
              <w:t></w:t>
            </w:r>
          </w:p>
        </w:tc>
        <w:tc>
          <w:tcPr>
            <w:tcW w:w="4508" w:type="dxa"/>
          </w:tcPr>
          <w:p w14:paraId="71EB7730" w14:textId="4BE64225" w:rsidR="00592CCE" w:rsidRPr="00B07C2C" w:rsidRDefault="00F35C07" w:rsidP="00B07C2C">
            <w:pPr>
              <w:spacing w:before="120" w:line="360" w:lineRule="auto"/>
              <w:contextualSpacing/>
              <w:jc w:val="center"/>
              <w:rPr>
                <w:rFonts w:asciiTheme="majorHAnsi" w:hAnsiTheme="majorHAnsi" w:cstheme="majorHAnsi"/>
                <w:b/>
                <w:color w:val="000000"/>
                <w:lang w:val="en-US"/>
              </w:rPr>
            </w:pPr>
            <w:r w:rsidRPr="00B07C2C">
              <w:rPr>
                <w:rFonts w:asciiTheme="majorHAnsi" w:hAnsiTheme="majorHAnsi" w:cstheme="majorHAnsi"/>
                <w:b/>
                <w:color w:val="000000"/>
                <w:lang w:val="en-US"/>
              </w:rPr>
              <w:t xml:space="preserve">The number of </w:t>
            </w:r>
            <w:r w:rsidR="0007157A" w:rsidRPr="00B07C2C">
              <w:rPr>
                <w:rFonts w:asciiTheme="majorHAnsi" w:hAnsiTheme="majorHAnsi" w:cstheme="majorHAnsi"/>
                <w:b/>
                <w:color w:val="000000"/>
                <w:lang w:val="en-US"/>
              </w:rPr>
              <w:t>loops</w:t>
            </w:r>
          </w:p>
        </w:tc>
      </w:tr>
      <w:tr w:rsidR="00592CCE" w:rsidRPr="00B07C2C" w14:paraId="0A6228FE" w14:textId="77777777" w:rsidTr="00592CCE">
        <w:tc>
          <w:tcPr>
            <w:tcW w:w="4508" w:type="dxa"/>
          </w:tcPr>
          <w:p w14:paraId="00F5B2EB" w14:textId="77777777" w:rsidR="00592CCE" w:rsidRPr="00B07C2C" w:rsidRDefault="00592CCE" w:rsidP="00B07C2C">
            <w:pPr>
              <w:spacing w:before="120" w:line="360" w:lineRule="auto"/>
              <w:contextualSpacing/>
              <w:jc w:val="center"/>
              <w:rPr>
                <w:rFonts w:asciiTheme="majorHAnsi" w:hAnsiTheme="majorHAnsi" w:cstheme="majorHAnsi"/>
                <w:color w:val="000000"/>
                <w:lang w:val="en-US"/>
              </w:rPr>
            </w:pPr>
            <w:r w:rsidRPr="00B07C2C">
              <w:rPr>
                <w:rFonts w:asciiTheme="majorHAnsi" w:hAnsiTheme="majorHAnsi" w:cstheme="majorHAnsi"/>
                <w:color w:val="000000"/>
                <w:lang w:val="en-US"/>
              </w:rPr>
              <w:t>0.4</w:t>
            </w:r>
          </w:p>
        </w:tc>
        <w:tc>
          <w:tcPr>
            <w:tcW w:w="4508" w:type="dxa"/>
          </w:tcPr>
          <w:p w14:paraId="6CDD8C74" w14:textId="5EC176CA" w:rsidR="00592CCE" w:rsidRPr="00B07C2C" w:rsidRDefault="0007157A" w:rsidP="00B07C2C">
            <w:pPr>
              <w:spacing w:before="120" w:line="360" w:lineRule="auto"/>
              <w:contextualSpacing/>
              <w:jc w:val="center"/>
              <w:rPr>
                <w:rFonts w:asciiTheme="majorHAnsi" w:hAnsiTheme="majorHAnsi" w:cstheme="majorHAnsi"/>
                <w:color w:val="000000"/>
                <w:lang w:val="en-US"/>
              </w:rPr>
            </w:pPr>
            <w:r w:rsidRPr="00B07C2C">
              <w:rPr>
                <w:rFonts w:asciiTheme="majorHAnsi" w:hAnsiTheme="majorHAnsi" w:cstheme="majorHAnsi"/>
                <w:color w:val="000000"/>
                <w:lang w:val="en-US"/>
              </w:rPr>
              <w:t>Not co</w:t>
            </w:r>
            <w:r w:rsidR="007B08C4" w:rsidRPr="00B07C2C">
              <w:rPr>
                <w:rFonts w:asciiTheme="majorHAnsi" w:hAnsiTheme="majorHAnsi" w:cstheme="majorHAnsi"/>
                <w:color w:val="000000"/>
                <w:lang w:val="en-US"/>
              </w:rPr>
              <w:t>n</w:t>
            </w:r>
            <w:r w:rsidRPr="00B07C2C">
              <w:rPr>
                <w:rFonts w:asciiTheme="majorHAnsi" w:hAnsiTheme="majorHAnsi" w:cstheme="majorHAnsi"/>
                <w:color w:val="000000"/>
                <w:lang w:val="en-US"/>
              </w:rPr>
              <w:t>verge</w:t>
            </w:r>
          </w:p>
        </w:tc>
      </w:tr>
      <w:tr w:rsidR="00592CCE" w:rsidRPr="00B07C2C" w14:paraId="77BB9CD7" w14:textId="77777777" w:rsidTr="00592CCE">
        <w:tc>
          <w:tcPr>
            <w:tcW w:w="4508" w:type="dxa"/>
          </w:tcPr>
          <w:p w14:paraId="72CB5809" w14:textId="77777777" w:rsidR="00592CCE" w:rsidRPr="00B07C2C" w:rsidRDefault="00592CCE" w:rsidP="00B07C2C">
            <w:pPr>
              <w:spacing w:before="120" w:line="360" w:lineRule="auto"/>
              <w:contextualSpacing/>
              <w:jc w:val="center"/>
              <w:rPr>
                <w:rFonts w:asciiTheme="majorHAnsi" w:hAnsiTheme="majorHAnsi" w:cstheme="majorHAnsi"/>
                <w:color w:val="000000"/>
                <w:lang w:val="en-US"/>
              </w:rPr>
            </w:pPr>
            <w:r w:rsidRPr="00B07C2C">
              <w:rPr>
                <w:rFonts w:asciiTheme="majorHAnsi" w:hAnsiTheme="majorHAnsi" w:cstheme="majorHAnsi"/>
                <w:color w:val="000000"/>
                <w:lang w:val="en-US"/>
              </w:rPr>
              <w:t>0.5</w:t>
            </w:r>
          </w:p>
        </w:tc>
        <w:tc>
          <w:tcPr>
            <w:tcW w:w="4508" w:type="dxa"/>
          </w:tcPr>
          <w:p w14:paraId="7DFD4135" w14:textId="18114FB5" w:rsidR="00592CCE" w:rsidRPr="00B07C2C" w:rsidRDefault="0007157A" w:rsidP="00B07C2C">
            <w:pPr>
              <w:spacing w:before="120" w:line="360" w:lineRule="auto"/>
              <w:contextualSpacing/>
              <w:jc w:val="center"/>
              <w:rPr>
                <w:rFonts w:asciiTheme="majorHAnsi" w:hAnsiTheme="majorHAnsi" w:cstheme="majorHAnsi"/>
                <w:color w:val="000000"/>
                <w:lang w:val="en-US"/>
              </w:rPr>
            </w:pPr>
            <w:r w:rsidRPr="00B07C2C">
              <w:rPr>
                <w:rFonts w:asciiTheme="majorHAnsi" w:hAnsiTheme="majorHAnsi" w:cstheme="majorHAnsi"/>
                <w:color w:val="000000"/>
                <w:lang w:val="en-US"/>
              </w:rPr>
              <w:t>Not co</w:t>
            </w:r>
            <w:r w:rsidR="007B08C4" w:rsidRPr="00B07C2C">
              <w:rPr>
                <w:rFonts w:asciiTheme="majorHAnsi" w:hAnsiTheme="majorHAnsi" w:cstheme="majorHAnsi"/>
                <w:color w:val="000000"/>
                <w:lang w:val="en-US"/>
              </w:rPr>
              <w:t>n</w:t>
            </w:r>
            <w:r w:rsidRPr="00B07C2C">
              <w:rPr>
                <w:rFonts w:asciiTheme="majorHAnsi" w:hAnsiTheme="majorHAnsi" w:cstheme="majorHAnsi"/>
                <w:color w:val="000000"/>
                <w:lang w:val="en-US"/>
              </w:rPr>
              <w:t>verge</w:t>
            </w:r>
          </w:p>
        </w:tc>
      </w:tr>
      <w:tr w:rsidR="00592CCE" w:rsidRPr="00B07C2C" w14:paraId="0216DCA8" w14:textId="77777777" w:rsidTr="00592CCE">
        <w:tc>
          <w:tcPr>
            <w:tcW w:w="4508" w:type="dxa"/>
          </w:tcPr>
          <w:p w14:paraId="737CD76B" w14:textId="77777777" w:rsidR="00592CCE" w:rsidRPr="00B07C2C" w:rsidRDefault="00592CCE" w:rsidP="00B07C2C">
            <w:pPr>
              <w:spacing w:before="120" w:line="360" w:lineRule="auto"/>
              <w:contextualSpacing/>
              <w:jc w:val="center"/>
              <w:rPr>
                <w:rFonts w:asciiTheme="majorHAnsi" w:hAnsiTheme="majorHAnsi" w:cstheme="majorHAnsi"/>
                <w:color w:val="000000"/>
                <w:lang w:val="en-US"/>
              </w:rPr>
            </w:pPr>
            <w:r w:rsidRPr="00B07C2C">
              <w:rPr>
                <w:rFonts w:asciiTheme="majorHAnsi" w:hAnsiTheme="majorHAnsi" w:cstheme="majorHAnsi"/>
                <w:color w:val="000000"/>
                <w:lang w:val="en-US"/>
              </w:rPr>
              <w:t>0.6</w:t>
            </w:r>
          </w:p>
        </w:tc>
        <w:tc>
          <w:tcPr>
            <w:tcW w:w="4508" w:type="dxa"/>
          </w:tcPr>
          <w:p w14:paraId="176112B1" w14:textId="77777777" w:rsidR="00592CCE" w:rsidRPr="00B07C2C" w:rsidRDefault="00592CCE" w:rsidP="00B07C2C">
            <w:pPr>
              <w:spacing w:before="120" w:line="360" w:lineRule="auto"/>
              <w:contextualSpacing/>
              <w:jc w:val="center"/>
              <w:rPr>
                <w:rFonts w:asciiTheme="majorHAnsi" w:hAnsiTheme="majorHAnsi" w:cstheme="majorHAnsi"/>
                <w:color w:val="000000"/>
                <w:lang w:val="en-US"/>
              </w:rPr>
            </w:pPr>
            <w:r w:rsidRPr="00B07C2C">
              <w:rPr>
                <w:rFonts w:asciiTheme="majorHAnsi" w:hAnsiTheme="majorHAnsi" w:cstheme="majorHAnsi"/>
                <w:color w:val="000000"/>
                <w:lang w:val="en-US"/>
              </w:rPr>
              <w:t>142065</w:t>
            </w:r>
          </w:p>
        </w:tc>
      </w:tr>
      <w:tr w:rsidR="00592CCE" w:rsidRPr="00B07C2C" w14:paraId="218FA0CF" w14:textId="77777777" w:rsidTr="00592CCE">
        <w:tc>
          <w:tcPr>
            <w:tcW w:w="4508" w:type="dxa"/>
          </w:tcPr>
          <w:p w14:paraId="421BD007" w14:textId="77777777" w:rsidR="00592CCE" w:rsidRPr="00B07C2C" w:rsidRDefault="00592CCE" w:rsidP="00B07C2C">
            <w:pPr>
              <w:spacing w:before="120" w:line="360" w:lineRule="auto"/>
              <w:contextualSpacing/>
              <w:jc w:val="center"/>
              <w:rPr>
                <w:rFonts w:asciiTheme="majorHAnsi" w:hAnsiTheme="majorHAnsi" w:cstheme="majorHAnsi"/>
                <w:color w:val="000000"/>
                <w:lang w:val="en-US"/>
              </w:rPr>
            </w:pPr>
            <w:r w:rsidRPr="00B07C2C">
              <w:rPr>
                <w:rFonts w:asciiTheme="majorHAnsi" w:hAnsiTheme="majorHAnsi" w:cstheme="majorHAnsi"/>
                <w:color w:val="000000"/>
                <w:lang w:val="en-US"/>
              </w:rPr>
              <w:t>0.7</w:t>
            </w:r>
          </w:p>
        </w:tc>
        <w:tc>
          <w:tcPr>
            <w:tcW w:w="4508" w:type="dxa"/>
          </w:tcPr>
          <w:p w14:paraId="400882D3" w14:textId="77777777" w:rsidR="00592CCE" w:rsidRPr="00B07C2C" w:rsidRDefault="00592CCE" w:rsidP="00B07C2C">
            <w:pPr>
              <w:spacing w:before="120" w:line="360" w:lineRule="auto"/>
              <w:contextualSpacing/>
              <w:jc w:val="center"/>
              <w:rPr>
                <w:rFonts w:asciiTheme="majorHAnsi" w:hAnsiTheme="majorHAnsi" w:cstheme="majorHAnsi"/>
                <w:color w:val="000000"/>
                <w:lang w:val="en-US"/>
              </w:rPr>
            </w:pPr>
            <w:r w:rsidRPr="00B07C2C">
              <w:rPr>
                <w:rFonts w:asciiTheme="majorHAnsi" w:hAnsiTheme="majorHAnsi" w:cstheme="majorHAnsi"/>
                <w:color w:val="000000"/>
                <w:lang w:val="en-US"/>
              </w:rPr>
              <w:t>111883</w:t>
            </w:r>
          </w:p>
        </w:tc>
      </w:tr>
      <w:tr w:rsidR="00592CCE" w:rsidRPr="00B07C2C" w14:paraId="3CEE3835" w14:textId="77777777" w:rsidTr="00592CCE">
        <w:tc>
          <w:tcPr>
            <w:tcW w:w="4508" w:type="dxa"/>
          </w:tcPr>
          <w:p w14:paraId="1E18FBF8" w14:textId="77777777" w:rsidR="00592CCE" w:rsidRPr="00B07C2C" w:rsidRDefault="00592CCE" w:rsidP="00B07C2C">
            <w:pPr>
              <w:spacing w:before="120" w:line="360" w:lineRule="auto"/>
              <w:contextualSpacing/>
              <w:jc w:val="center"/>
              <w:rPr>
                <w:rFonts w:asciiTheme="majorHAnsi" w:hAnsiTheme="majorHAnsi" w:cstheme="majorHAnsi"/>
                <w:color w:val="000000"/>
                <w:lang w:val="en-US"/>
              </w:rPr>
            </w:pPr>
            <w:r w:rsidRPr="00B07C2C">
              <w:rPr>
                <w:rFonts w:asciiTheme="majorHAnsi" w:hAnsiTheme="majorHAnsi" w:cstheme="majorHAnsi"/>
                <w:color w:val="000000"/>
                <w:lang w:val="en-US"/>
              </w:rPr>
              <w:t>0.8</w:t>
            </w:r>
          </w:p>
        </w:tc>
        <w:tc>
          <w:tcPr>
            <w:tcW w:w="4508" w:type="dxa"/>
          </w:tcPr>
          <w:p w14:paraId="3F87199B" w14:textId="77777777" w:rsidR="00592CCE" w:rsidRPr="00B07C2C" w:rsidRDefault="00592CCE" w:rsidP="00B07C2C">
            <w:pPr>
              <w:spacing w:before="120" w:line="360" w:lineRule="auto"/>
              <w:contextualSpacing/>
              <w:jc w:val="center"/>
              <w:rPr>
                <w:rFonts w:asciiTheme="majorHAnsi" w:hAnsiTheme="majorHAnsi" w:cstheme="majorHAnsi"/>
                <w:color w:val="000000"/>
                <w:lang w:val="en-US"/>
              </w:rPr>
            </w:pPr>
            <w:r w:rsidRPr="00B07C2C">
              <w:rPr>
                <w:rFonts w:asciiTheme="majorHAnsi" w:hAnsiTheme="majorHAnsi" w:cstheme="majorHAnsi"/>
                <w:color w:val="000000"/>
                <w:lang w:val="en-US"/>
              </w:rPr>
              <w:t>111858</w:t>
            </w:r>
          </w:p>
        </w:tc>
      </w:tr>
      <w:tr w:rsidR="00592CCE" w:rsidRPr="00B07C2C" w14:paraId="6036B219" w14:textId="77777777" w:rsidTr="00592CCE">
        <w:tc>
          <w:tcPr>
            <w:tcW w:w="4508" w:type="dxa"/>
          </w:tcPr>
          <w:p w14:paraId="19EF2E7C" w14:textId="77777777" w:rsidR="00592CCE" w:rsidRPr="00B07C2C" w:rsidRDefault="00592CCE" w:rsidP="00B07C2C">
            <w:pPr>
              <w:spacing w:before="120" w:line="360" w:lineRule="auto"/>
              <w:contextualSpacing/>
              <w:jc w:val="center"/>
              <w:rPr>
                <w:rFonts w:asciiTheme="majorHAnsi" w:hAnsiTheme="majorHAnsi" w:cstheme="majorHAnsi"/>
                <w:color w:val="000000"/>
                <w:lang w:val="en-US"/>
              </w:rPr>
            </w:pPr>
            <w:r w:rsidRPr="00B07C2C">
              <w:rPr>
                <w:rFonts w:asciiTheme="majorHAnsi" w:hAnsiTheme="majorHAnsi" w:cstheme="majorHAnsi"/>
                <w:color w:val="000000"/>
                <w:lang w:val="en-US"/>
              </w:rPr>
              <w:t>0.9</w:t>
            </w:r>
          </w:p>
        </w:tc>
        <w:tc>
          <w:tcPr>
            <w:tcW w:w="4508" w:type="dxa"/>
          </w:tcPr>
          <w:p w14:paraId="07D70DBD" w14:textId="77777777" w:rsidR="00592CCE" w:rsidRPr="00B07C2C" w:rsidRDefault="00592CCE" w:rsidP="00B07C2C">
            <w:pPr>
              <w:spacing w:before="120" w:line="360" w:lineRule="auto"/>
              <w:contextualSpacing/>
              <w:jc w:val="center"/>
              <w:rPr>
                <w:rFonts w:asciiTheme="majorHAnsi" w:hAnsiTheme="majorHAnsi" w:cstheme="majorHAnsi"/>
                <w:color w:val="000000"/>
                <w:lang w:val="en-US"/>
              </w:rPr>
            </w:pPr>
            <w:r w:rsidRPr="00B07C2C">
              <w:rPr>
                <w:rFonts w:asciiTheme="majorHAnsi" w:hAnsiTheme="majorHAnsi" w:cstheme="majorHAnsi"/>
                <w:color w:val="000000"/>
                <w:lang w:val="en-US"/>
              </w:rPr>
              <w:t>124058</w:t>
            </w:r>
          </w:p>
        </w:tc>
      </w:tr>
      <w:tr w:rsidR="00592CCE" w:rsidRPr="00B07C2C" w14:paraId="6C8CCC00" w14:textId="77777777" w:rsidTr="00592CCE">
        <w:tc>
          <w:tcPr>
            <w:tcW w:w="4508" w:type="dxa"/>
          </w:tcPr>
          <w:p w14:paraId="2D5B49E4" w14:textId="77777777" w:rsidR="00592CCE" w:rsidRPr="00B07C2C" w:rsidRDefault="00592CCE" w:rsidP="00B07C2C">
            <w:pPr>
              <w:spacing w:before="120" w:line="360" w:lineRule="auto"/>
              <w:contextualSpacing/>
              <w:jc w:val="center"/>
              <w:rPr>
                <w:rFonts w:asciiTheme="majorHAnsi" w:hAnsiTheme="majorHAnsi" w:cstheme="majorHAnsi"/>
                <w:color w:val="000000"/>
                <w:lang w:val="en-US"/>
              </w:rPr>
            </w:pPr>
            <w:r w:rsidRPr="00B07C2C">
              <w:rPr>
                <w:rFonts w:asciiTheme="majorHAnsi" w:hAnsiTheme="majorHAnsi" w:cstheme="majorHAnsi"/>
                <w:color w:val="000000"/>
                <w:lang w:val="en-US"/>
              </w:rPr>
              <w:t>1.0</w:t>
            </w:r>
          </w:p>
        </w:tc>
        <w:tc>
          <w:tcPr>
            <w:tcW w:w="4508" w:type="dxa"/>
          </w:tcPr>
          <w:p w14:paraId="222E7D62" w14:textId="555ABA17" w:rsidR="00592CCE" w:rsidRPr="00B07C2C" w:rsidRDefault="0007157A" w:rsidP="00B07C2C">
            <w:pPr>
              <w:spacing w:before="120" w:line="360" w:lineRule="auto"/>
              <w:contextualSpacing/>
              <w:jc w:val="center"/>
              <w:rPr>
                <w:rFonts w:asciiTheme="majorHAnsi" w:hAnsiTheme="majorHAnsi" w:cstheme="majorHAnsi"/>
                <w:color w:val="000000"/>
                <w:lang w:val="en-US"/>
              </w:rPr>
            </w:pPr>
            <w:r w:rsidRPr="00B07C2C">
              <w:rPr>
                <w:rFonts w:asciiTheme="majorHAnsi" w:hAnsiTheme="majorHAnsi" w:cstheme="majorHAnsi"/>
                <w:color w:val="000000"/>
                <w:lang w:val="en-US"/>
              </w:rPr>
              <w:t>Not co</w:t>
            </w:r>
            <w:r w:rsidR="007B08C4" w:rsidRPr="00B07C2C">
              <w:rPr>
                <w:rFonts w:asciiTheme="majorHAnsi" w:hAnsiTheme="majorHAnsi" w:cstheme="majorHAnsi"/>
                <w:color w:val="000000"/>
                <w:lang w:val="en-US"/>
              </w:rPr>
              <w:t>n</w:t>
            </w:r>
            <w:r w:rsidRPr="00B07C2C">
              <w:rPr>
                <w:rFonts w:asciiTheme="majorHAnsi" w:hAnsiTheme="majorHAnsi" w:cstheme="majorHAnsi"/>
                <w:color w:val="000000"/>
                <w:lang w:val="en-US"/>
              </w:rPr>
              <w:t>verge</w:t>
            </w:r>
          </w:p>
        </w:tc>
      </w:tr>
    </w:tbl>
    <w:p w14:paraId="3BB122C3" w14:textId="2B4E13EE" w:rsidR="00592CCE" w:rsidRPr="00B07C2C" w:rsidRDefault="003B2DB5" w:rsidP="00B07C2C">
      <w:pPr>
        <w:spacing w:before="120" w:after="0" w:line="360" w:lineRule="auto"/>
        <w:contextualSpacing/>
        <w:rPr>
          <w:rFonts w:asciiTheme="majorHAnsi" w:hAnsiTheme="majorHAnsi" w:cstheme="majorHAnsi"/>
          <w:color w:val="000000"/>
          <w:lang w:val="en-US"/>
        </w:rPr>
      </w:pPr>
      <w:r w:rsidRPr="00B07C2C">
        <w:rPr>
          <w:rFonts w:asciiTheme="majorHAnsi" w:hAnsiTheme="majorHAnsi" w:cstheme="majorHAnsi"/>
          <w:color w:val="000000"/>
          <w:lang w:val="en-US"/>
        </w:rPr>
        <w:t xml:space="preserve">We </w:t>
      </w:r>
      <w:r w:rsidR="00AC687E" w:rsidRPr="00B07C2C">
        <w:rPr>
          <w:rFonts w:asciiTheme="majorHAnsi" w:hAnsiTheme="majorHAnsi" w:cstheme="majorHAnsi"/>
          <w:color w:val="000000"/>
          <w:lang w:val="en-US"/>
        </w:rPr>
        <w:t>do</w:t>
      </w:r>
      <w:r w:rsidRPr="00B07C2C">
        <w:rPr>
          <w:rFonts w:asciiTheme="majorHAnsi" w:hAnsiTheme="majorHAnsi" w:cstheme="majorHAnsi"/>
          <w:color w:val="000000"/>
          <w:lang w:val="en-US"/>
        </w:rPr>
        <w:t xml:space="preserve"> 10 tests on the same neural network which has 6 input layer neural, 15 hidden layer neurons and 1 output layer neural. The edge weight is initialized randomly between [-0.5, 0.5] and the maximum allowable error is 0.0005. The neural is trained with different learning rate values. The result is shown in Table 1. The network with learning rate </w:t>
      </w:r>
      <w:r w:rsidRPr="00B07C2C">
        <w:rPr>
          <w:rFonts w:asciiTheme="majorHAnsi" w:hAnsiTheme="majorHAnsi" w:cstheme="majorHAnsi"/>
          <w:color w:val="000000"/>
          <w:lang w:val="en-US"/>
        </w:rPr>
        <w:sym w:font="Symbol" w:char="F068"/>
      </w:r>
      <w:r w:rsidRPr="00B07C2C">
        <w:rPr>
          <w:rFonts w:asciiTheme="majorHAnsi" w:hAnsiTheme="majorHAnsi" w:cstheme="majorHAnsi"/>
          <w:color w:val="000000"/>
          <w:lang w:val="en-US"/>
        </w:rPr>
        <w:t xml:space="preserve"> = 0.8 gives the fasted converge.</w:t>
      </w:r>
    </w:p>
    <w:p w14:paraId="158F67BD" w14:textId="5C8F123D" w:rsidR="003519C7" w:rsidRPr="00B07C2C" w:rsidRDefault="00BF3116" w:rsidP="00B07C2C">
      <w:pPr>
        <w:spacing w:before="120" w:after="0" w:line="360" w:lineRule="auto"/>
        <w:contextualSpacing/>
        <w:rPr>
          <w:rFonts w:asciiTheme="majorHAnsi" w:hAnsiTheme="majorHAnsi" w:cstheme="majorHAnsi"/>
          <w:b/>
          <w:bCs/>
          <w:i/>
          <w:iCs/>
          <w:color w:val="000000"/>
        </w:rPr>
      </w:pPr>
      <w:r w:rsidRPr="00B07C2C">
        <w:rPr>
          <w:rFonts w:asciiTheme="majorHAnsi" w:hAnsiTheme="majorHAnsi" w:cstheme="majorHAnsi"/>
          <w:b/>
          <w:bCs/>
          <w:i/>
          <w:iCs/>
          <w:color w:val="000000"/>
          <w:lang w:val="en-US"/>
        </w:rPr>
        <w:t>Test</w:t>
      </w:r>
      <w:r w:rsidR="003519C7" w:rsidRPr="00B07C2C">
        <w:rPr>
          <w:rFonts w:asciiTheme="majorHAnsi" w:hAnsiTheme="majorHAnsi" w:cstheme="majorHAnsi"/>
          <w:b/>
          <w:bCs/>
          <w:i/>
          <w:iCs/>
          <w:color w:val="000000"/>
        </w:rPr>
        <w:t xml:space="preserve"> 2: </w:t>
      </w:r>
      <w:r w:rsidR="00F145CC" w:rsidRPr="00B07C2C">
        <w:rPr>
          <w:rFonts w:asciiTheme="majorHAnsi" w:hAnsiTheme="majorHAnsi" w:cstheme="majorHAnsi"/>
          <w:b/>
          <w:bCs/>
          <w:i/>
          <w:iCs/>
          <w:color w:val="000000"/>
          <w:lang w:val="en-US"/>
        </w:rPr>
        <w:t xml:space="preserve">Determine the </w:t>
      </w:r>
      <w:bookmarkStart w:id="0" w:name="_Hlk535686262"/>
      <w:r w:rsidR="00F145CC" w:rsidRPr="00B07C2C">
        <w:rPr>
          <w:rFonts w:asciiTheme="majorHAnsi" w:hAnsiTheme="majorHAnsi" w:cstheme="majorHAnsi"/>
          <w:b/>
          <w:bCs/>
          <w:i/>
          <w:iCs/>
          <w:color w:val="000000"/>
          <w:lang w:val="en-US"/>
        </w:rPr>
        <w:t xml:space="preserve">range </w:t>
      </w:r>
      <w:bookmarkEnd w:id="0"/>
      <w:r w:rsidR="00F145CC" w:rsidRPr="00B07C2C">
        <w:rPr>
          <w:rFonts w:asciiTheme="majorHAnsi" w:hAnsiTheme="majorHAnsi" w:cstheme="majorHAnsi"/>
          <w:b/>
          <w:bCs/>
          <w:i/>
          <w:iCs/>
          <w:color w:val="000000"/>
          <w:lang w:val="en-US"/>
        </w:rPr>
        <w:t>of edge weight initialization values</w:t>
      </w:r>
    </w:p>
    <w:p w14:paraId="398B696B" w14:textId="6F99C277" w:rsidR="003519C7" w:rsidRPr="00B07C2C" w:rsidRDefault="00BF3116" w:rsidP="00B07C2C">
      <w:pPr>
        <w:spacing w:before="120" w:after="0" w:line="360" w:lineRule="auto"/>
        <w:contextualSpacing/>
        <w:rPr>
          <w:rFonts w:asciiTheme="majorHAnsi" w:eastAsia="Times New Roman" w:hAnsiTheme="majorHAnsi" w:cstheme="majorHAnsi"/>
          <w:sz w:val="24"/>
          <w:szCs w:val="24"/>
          <w:lang w:eastAsia="vi-VN"/>
        </w:rPr>
      </w:pPr>
      <w:r w:rsidRPr="00B07C2C">
        <w:rPr>
          <w:rFonts w:asciiTheme="majorHAnsi" w:eastAsia="Times New Roman" w:hAnsiTheme="majorHAnsi" w:cstheme="majorHAnsi"/>
          <w:bCs/>
          <w:color w:val="000000"/>
          <w:sz w:val="20"/>
          <w:szCs w:val="20"/>
          <w:lang w:val="en-US" w:eastAsia="vi-VN"/>
        </w:rPr>
        <w:t>Table</w:t>
      </w:r>
      <w:r w:rsidRPr="00B07C2C">
        <w:rPr>
          <w:rFonts w:asciiTheme="majorHAnsi" w:eastAsia="Times New Roman" w:hAnsiTheme="majorHAnsi" w:cstheme="majorHAnsi"/>
          <w:bCs/>
          <w:color w:val="000000"/>
          <w:sz w:val="20"/>
          <w:szCs w:val="20"/>
          <w:lang w:eastAsia="vi-VN"/>
        </w:rPr>
        <w:t xml:space="preserve"> </w:t>
      </w:r>
      <w:r w:rsidR="003519C7" w:rsidRPr="00B07C2C">
        <w:rPr>
          <w:rFonts w:asciiTheme="majorHAnsi" w:eastAsia="Times New Roman" w:hAnsiTheme="majorHAnsi" w:cstheme="majorHAnsi"/>
          <w:bCs/>
          <w:color w:val="000000"/>
          <w:sz w:val="20"/>
          <w:szCs w:val="20"/>
          <w:lang w:eastAsia="vi-VN"/>
        </w:rPr>
        <w:t xml:space="preserve">2: </w:t>
      </w:r>
      <w:r w:rsidR="009B6948" w:rsidRPr="00B07C2C">
        <w:rPr>
          <w:rFonts w:asciiTheme="majorHAnsi" w:eastAsia="Times New Roman" w:hAnsiTheme="majorHAnsi" w:cstheme="majorHAnsi"/>
          <w:bCs/>
          <w:color w:val="000000"/>
          <w:sz w:val="20"/>
          <w:szCs w:val="20"/>
          <w:lang w:val="en-US" w:eastAsia="vi-VN"/>
        </w:rPr>
        <w:t>The convergence of edge weight initialization value</w:t>
      </w:r>
      <w:r w:rsidR="007B578E" w:rsidRPr="00B07C2C">
        <w:rPr>
          <w:rFonts w:asciiTheme="majorHAnsi" w:eastAsia="Times New Roman" w:hAnsiTheme="majorHAnsi" w:cstheme="majorHAnsi"/>
          <w:bCs/>
          <w:color w:val="000000"/>
          <w:sz w:val="20"/>
          <w:szCs w:val="20"/>
          <w:lang w:val="en-US" w:eastAsia="vi-VN"/>
        </w:rPr>
        <w:t xml:space="preserve"> ranges</w:t>
      </w:r>
    </w:p>
    <w:tbl>
      <w:tblPr>
        <w:tblStyle w:val="TableGrid"/>
        <w:tblW w:w="0" w:type="auto"/>
        <w:tblLook w:val="04A0" w:firstRow="1" w:lastRow="0" w:firstColumn="1" w:lastColumn="0" w:noHBand="0" w:noVBand="1"/>
      </w:tblPr>
      <w:tblGrid>
        <w:gridCol w:w="4508"/>
        <w:gridCol w:w="4508"/>
      </w:tblGrid>
      <w:tr w:rsidR="003519C7" w:rsidRPr="00B07C2C" w14:paraId="766E8465" w14:textId="77777777" w:rsidTr="003519C7">
        <w:tc>
          <w:tcPr>
            <w:tcW w:w="4508" w:type="dxa"/>
          </w:tcPr>
          <w:p w14:paraId="34580AB5" w14:textId="387544BC" w:rsidR="003519C7" w:rsidRPr="00B07C2C" w:rsidRDefault="00C20FD3" w:rsidP="00B07C2C">
            <w:pPr>
              <w:spacing w:before="120" w:line="360" w:lineRule="auto"/>
              <w:contextualSpacing/>
              <w:jc w:val="center"/>
              <w:rPr>
                <w:rFonts w:asciiTheme="majorHAnsi" w:hAnsiTheme="majorHAnsi" w:cstheme="majorHAnsi"/>
                <w:b/>
              </w:rPr>
            </w:pPr>
            <w:r w:rsidRPr="00B07C2C">
              <w:rPr>
                <w:rFonts w:asciiTheme="majorHAnsi" w:eastAsia="Times New Roman" w:hAnsiTheme="majorHAnsi" w:cstheme="majorHAnsi"/>
                <w:b/>
                <w:bCs/>
                <w:color w:val="000000"/>
                <w:sz w:val="20"/>
                <w:szCs w:val="20"/>
                <w:lang w:val="en-US" w:eastAsia="vi-VN"/>
              </w:rPr>
              <w:t>Initialization value ranges</w:t>
            </w:r>
          </w:p>
        </w:tc>
        <w:tc>
          <w:tcPr>
            <w:tcW w:w="4508" w:type="dxa"/>
          </w:tcPr>
          <w:p w14:paraId="309F9D9E" w14:textId="3A11DCA3" w:rsidR="003519C7" w:rsidRPr="00B07C2C" w:rsidRDefault="006E05D3" w:rsidP="00B07C2C">
            <w:pPr>
              <w:spacing w:before="120" w:line="360" w:lineRule="auto"/>
              <w:contextualSpacing/>
              <w:jc w:val="center"/>
              <w:rPr>
                <w:rFonts w:asciiTheme="majorHAnsi" w:hAnsiTheme="majorHAnsi" w:cstheme="majorHAnsi"/>
                <w:b/>
                <w:lang w:val="en-US"/>
              </w:rPr>
            </w:pPr>
            <w:r w:rsidRPr="00B07C2C">
              <w:rPr>
                <w:rFonts w:asciiTheme="majorHAnsi" w:hAnsiTheme="majorHAnsi" w:cstheme="majorHAnsi"/>
                <w:b/>
                <w:color w:val="000000"/>
                <w:lang w:val="en-US"/>
              </w:rPr>
              <w:t>The number of loops</w:t>
            </w:r>
          </w:p>
        </w:tc>
      </w:tr>
      <w:tr w:rsidR="003519C7" w:rsidRPr="00B07C2C" w14:paraId="3C3334C1" w14:textId="77777777" w:rsidTr="003519C7">
        <w:tc>
          <w:tcPr>
            <w:tcW w:w="4508" w:type="dxa"/>
          </w:tcPr>
          <w:p w14:paraId="08DA1A45" w14:textId="77777777" w:rsidR="003519C7" w:rsidRPr="00B07C2C" w:rsidRDefault="003519C7"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[-0.1, 0.1]</w:t>
            </w:r>
          </w:p>
        </w:tc>
        <w:tc>
          <w:tcPr>
            <w:tcW w:w="4508" w:type="dxa"/>
          </w:tcPr>
          <w:p w14:paraId="322E7B0B" w14:textId="77777777" w:rsidR="003519C7" w:rsidRPr="00B07C2C" w:rsidRDefault="003519C7"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162939</w:t>
            </w:r>
          </w:p>
        </w:tc>
      </w:tr>
      <w:tr w:rsidR="003519C7" w:rsidRPr="00B07C2C" w14:paraId="26B315CD" w14:textId="77777777" w:rsidTr="003519C7">
        <w:tc>
          <w:tcPr>
            <w:tcW w:w="4508" w:type="dxa"/>
          </w:tcPr>
          <w:p w14:paraId="137BAF33" w14:textId="77777777" w:rsidR="003519C7" w:rsidRPr="00B07C2C" w:rsidRDefault="003519C7" w:rsidP="00B07C2C">
            <w:pPr>
              <w:spacing w:before="120" w:line="360" w:lineRule="auto"/>
              <w:contextualSpacing/>
              <w:jc w:val="center"/>
              <w:rPr>
                <w:rFonts w:asciiTheme="majorHAnsi" w:hAnsiTheme="majorHAnsi" w:cstheme="majorHAnsi"/>
              </w:rPr>
            </w:pPr>
            <w:r w:rsidRPr="00B07C2C">
              <w:rPr>
                <w:rFonts w:asciiTheme="majorHAnsi" w:hAnsiTheme="majorHAnsi" w:cstheme="majorHAnsi"/>
                <w:lang w:val="en-US"/>
              </w:rPr>
              <w:t>[-0.2, 0.2]</w:t>
            </w:r>
          </w:p>
        </w:tc>
        <w:tc>
          <w:tcPr>
            <w:tcW w:w="4508" w:type="dxa"/>
          </w:tcPr>
          <w:p w14:paraId="0AFCFE43" w14:textId="77777777" w:rsidR="003519C7" w:rsidRPr="00B07C2C" w:rsidRDefault="003519C7"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132162</w:t>
            </w:r>
          </w:p>
        </w:tc>
      </w:tr>
      <w:tr w:rsidR="003519C7" w:rsidRPr="00B07C2C" w14:paraId="7B75C758" w14:textId="77777777" w:rsidTr="003519C7">
        <w:tc>
          <w:tcPr>
            <w:tcW w:w="4508" w:type="dxa"/>
          </w:tcPr>
          <w:p w14:paraId="3F581B8F" w14:textId="77777777" w:rsidR="003519C7" w:rsidRPr="00B07C2C" w:rsidRDefault="003519C7" w:rsidP="00B07C2C">
            <w:pPr>
              <w:spacing w:before="120" w:line="360" w:lineRule="auto"/>
              <w:contextualSpacing/>
              <w:jc w:val="center"/>
              <w:rPr>
                <w:rFonts w:asciiTheme="majorHAnsi" w:hAnsiTheme="majorHAnsi" w:cstheme="majorHAnsi"/>
              </w:rPr>
            </w:pPr>
            <w:r w:rsidRPr="00B07C2C">
              <w:rPr>
                <w:rFonts w:asciiTheme="majorHAnsi" w:hAnsiTheme="majorHAnsi" w:cstheme="majorHAnsi"/>
                <w:lang w:val="en-US"/>
              </w:rPr>
              <w:t>[-0.3, 0.3]</w:t>
            </w:r>
          </w:p>
        </w:tc>
        <w:tc>
          <w:tcPr>
            <w:tcW w:w="4508" w:type="dxa"/>
          </w:tcPr>
          <w:p w14:paraId="32261EBB" w14:textId="33AAA954" w:rsidR="003519C7" w:rsidRPr="00B07C2C" w:rsidRDefault="00383E66"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color w:val="000000"/>
                <w:lang w:val="en-US"/>
              </w:rPr>
              <w:t>Not converge</w:t>
            </w:r>
          </w:p>
        </w:tc>
      </w:tr>
      <w:tr w:rsidR="003519C7" w:rsidRPr="00B07C2C" w14:paraId="51743CAC" w14:textId="77777777" w:rsidTr="003519C7">
        <w:tc>
          <w:tcPr>
            <w:tcW w:w="4508" w:type="dxa"/>
          </w:tcPr>
          <w:p w14:paraId="706D6BE2" w14:textId="77777777" w:rsidR="003519C7" w:rsidRPr="00B07C2C" w:rsidRDefault="003519C7" w:rsidP="00B07C2C">
            <w:pPr>
              <w:spacing w:before="120" w:line="360" w:lineRule="auto"/>
              <w:contextualSpacing/>
              <w:jc w:val="center"/>
              <w:rPr>
                <w:rFonts w:asciiTheme="majorHAnsi" w:hAnsiTheme="majorHAnsi" w:cstheme="majorHAnsi"/>
              </w:rPr>
            </w:pPr>
            <w:r w:rsidRPr="00B07C2C">
              <w:rPr>
                <w:rFonts w:asciiTheme="majorHAnsi" w:hAnsiTheme="majorHAnsi" w:cstheme="majorHAnsi"/>
                <w:lang w:val="en-US"/>
              </w:rPr>
              <w:t>[-0.4, 0.4]</w:t>
            </w:r>
          </w:p>
        </w:tc>
        <w:tc>
          <w:tcPr>
            <w:tcW w:w="4508" w:type="dxa"/>
          </w:tcPr>
          <w:p w14:paraId="30D0B31D" w14:textId="77777777" w:rsidR="003519C7" w:rsidRPr="00B07C2C" w:rsidRDefault="003519C7"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108633</w:t>
            </w:r>
          </w:p>
        </w:tc>
      </w:tr>
      <w:tr w:rsidR="003519C7" w:rsidRPr="00B07C2C" w14:paraId="1583237A" w14:textId="77777777" w:rsidTr="003519C7">
        <w:tc>
          <w:tcPr>
            <w:tcW w:w="4508" w:type="dxa"/>
          </w:tcPr>
          <w:p w14:paraId="734863DB" w14:textId="77777777" w:rsidR="003519C7" w:rsidRPr="00B07C2C" w:rsidRDefault="003519C7" w:rsidP="00B07C2C">
            <w:pPr>
              <w:spacing w:before="120" w:line="360" w:lineRule="auto"/>
              <w:contextualSpacing/>
              <w:jc w:val="center"/>
              <w:rPr>
                <w:rFonts w:asciiTheme="majorHAnsi" w:hAnsiTheme="majorHAnsi" w:cstheme="majorHAnsi"/>
              </w:rPr>
            </w:pPr>
            <w:r w:rsidRPr="00B07C2C">
              <w:rPr>
                <w:rFonts w:asciiTheme="majorHAnsi" w:hAnsiTheme="majorHAnsi" w:cstheme="majorHAnsi"/>
                <w:lang w:val="en-US"/>
              </w:rPr>
              <w:t>[-0.5, 0.5]</w:t>
            </w:r>
          </w:p>
        </w:tc>
        <w:tc>
          <w:tcPr>
            <w:tcW w:w="4508" w:type="dxa"/>
          </w:tcPr>
          <w:p w14:paraId="3B2BAC70" w14:textId="77777777" w:rsidR="003519C7" w:rsidRPr="00B07C2C" w:rsidRDefault="003519C7"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111858</w:t>
            </w:r>
          </w:p>
        </w:tc>
      </w:tr>
      <w:tr w:rsidR="003519C7" w:rsidRPr="00B07C2C" w14:paraId="0887F9A0" w14:textId="77777777" w:rsidTr="003519C7">
        <w:tc>
          <w:tcPr>
            <w:tcW w:w="4508" w:type="dxa"/>
          </w:tcPr>
          <w:p w14:paraId="62F4AA2D" w14:textId="77777777" w:rsidR="003519C7" w:rsidRPr="00B07C2C" w:rsidRDefault="003519C7" w:rsidP="00B07C2C">
            <w:pPr>
              <w:spacing w:before="120" w:line="360" w:lineRule="auto"/>
              <w:contextualSpacing/>
              <w:jc w:val="center"/>
              <w:rPr>
                <w:rFonts w:asciiTheme="majorHAnsi" w:hAnsiTheme="majorHAnsi" w:cstheme="majorHAnsi"/>
              </w:rPr>
            </w:pPr>
            <w:r w:rsidRPr="00B07C2C">
              <w:rPr>
                <w:rFonts w:asciiTheme="majorHAnsi" w:hAnsiTheme="majorHAnsi" w:cstheme="majorHAnsi"/>
                <w:lang w:val="en-US"/>
              </w:rPr>
              <w:t>[-0.6, 0.6]</w:t>
            </w:r>
          </w:p>
        </w:tc>
        <w:tc>
          <w:tcPr>
            <w:tcW w:w="4508" w:type="dxa"/>
          </w:tcPr>
          <w:p w14:paraId="5F317CA7" w14:textId="77777777" w:rsidR="003519C7" w:rsidRPr="00B07C2C" w:rsidRDefault="003519C7"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148246</w:t>
            </w:r>
          </w:p>
        </w:tc>
      </w:tr>
      <w:tr w:rsidR="003519C7" w:rsidRPr="00B07C2C" w14:paraId="79EB3D9F" w14:textId="77777777" w:rsidTr="003519C7">
        <w:tc>
          <w:tcPr>
            <w:tcW w:w="4508" w:type="dxa"/>
          </w:tcPr>
          <w:p w14:paraId="63801244" w14:textId="77777777" w:rsidR="003519C7" w:rsidRPr="00B07C2C" w:rsidRDefault="003519C7" w:rsidP="00B07C2C">
            <w:pPr>
              <w:spacing w:before="120" w:line="360" w:lineRule="auto"/>
              <w:contextualSpacing/>
              <w:jc w:val="center"/>
              <w:rPr>
                <w:rFonts w:asciiTheme="majorHAnsi" w:hAnsiTheme="majorHAnsi" w:cstheme="majorHAnsi"/>
              </w:rPr>
            </w:pPr>
            <w:r w:rsidRPr="00B07C2C">
              <w:rPr>
                <w:rFonts w:asciiTheme="majorHAnsi" w:hAnsiTheme="majorHAnsi" w:cstheme="majorHAnsi"/>
                <w:lang w:val="en-US"/>
              </w:rPr>
              <w:t>[-0.7, 0.7]</w:t>
            </w:r>
          </w:p>
        </w:tc>
        <w:tc>
          <w:tcPr>
            <w:tcW w:w="4508" w:type="dxa"/>
          </w:tcPr>
          <w:p w14:paraId="43499BCF" w14:textId="77777777" w:rsidR="003519C7" w:rsidRPr="00B07C2C" w:rsidRDefault="003519C7"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108174</w:t>
            </w:r>
          </w:p>
        </w:tc>
      </w:tr>
      <w:tr w:rsidR="003519C7" w:rsidRPr="00B07C2C" w14:paraId="0C01DBB7" w14:textId="77777777" w:rsidTr="003519C7">
        <w:tc>
          <w:tcPr>
            <w:tcW w:w="4508" w:type="dxa"/>
          </w:tcPr>
          <w:p w14:paraId="50A7EC67" w14:textId="77777777" w:rsidR="003519C7" w:rsidRPr="00B07C2C" w:rsidRDefault="003519C7"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[-0.8, 0.8]</w:t>
            </w:r>
          </w:p>
        </w:tc>
        <w:tc>
          <w:tcPr>
            <w:tcW w:w="4508" w:type="dxa"/>
          </w:tcPr>
          <w:p w14:paraId="55251E22" w14:textId="1E18FD1F" w:rsidR="003519C7" w:rsidRPr="00B07C2C" w:rsidRDefault="003519C7"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13678</w:t>
            </w:r>
            <w:ins w:id="1" w:author="Mạnh Thảo Nguyễn" w:date="2019-01-24T15:39:00Z">
              <w:r w:rsidR="008C5672">
                <w:rPr>
                  <w:rFonts w:asciiTheme="majorHAnsi" w:hAnsiTheme="majorHAnsi" w:cstheme="majorHAnsi"/>
                  <w:lang w:val="en-US"/>
                </w:rPr>
                <w:t>0</w:t>
              </w:r>
            </w:ins>
            <w:bookmarkStart w:id="2" w:name="_GoBack"/>
            <w:bookmarkEnd w:id="2"/>
          </w:p>
        </w:tc>
      </w:tr>
    </w:tbl>
    <w:p w14:paraId="4417851C" w14:textId="50CB2C7F" w:rsidR="00816628" w:rsidRPr="00B07C2C" w:rsidRDefault="00816628" w:rsidP="00B07C2C">
      <w:pPr>
        <w:spacing w:before="120" w:after="0" w:line="360" w:lineRule="auto"/>
        <w:contextualSpacing/>
        <w:rPr>
          <w:rStyle w:val="fontstyle01"/>
          <w:rFonts w:asciiTheme="majorHAnsi" w:hAnsiTheme="majorHAnsi" w:cstheme="majorHAnsi"/>
          <w:lang w:val="en-US"/>
        </w:rPr>
      </w:pPr>
      <w:r w:rsidRPr="00B07C2C">
        <w:rPr>
          <w:rStyle w:val="fontstyle01"/>
          <w:rFonts w:asciiTheme="majorHAnsi" w:hAnsiTheme="majorHAnsi" w:cstheme="majorHAnsi"/>
          <w:lang w:val="en-US"/>
        </w:rPr>
        <w:lastRenderedPageBreak/>
        <w:t>We do 10 tests on the same neural network which has 6 input layer neural, 15 hidden layer neurons and 1 output layer neural. The learning rate is 0.8 and the maximum allowable error is 0.0005. The result is shown in Table 2.</w:t>
      </w:r>
    </w:p>
    <w:p w14:paraId="3E56BB65" w14:textId="47C2CEED" w:rsidR="003519C7" w:rsidRPr="00B07C2C" w:rsidRDefault="00385917" w:rsidP="00B07C2C">
      <w:pPr>
        <w:spacing w:before="120" w:after="0" w:line="360" w:lineRule="auto"/>
        <w:contextualSpacing/>
        <w:rPr>
          <w:rStyle w:val="fontstyle01"/>
          <w:rFonts w:asciiTheme="majorHAnsi" w:hAnsiTheme="majorHAnsi" w:cstheme="majorHAnsi"/>
        </w:rPr>
      </w:pPr>
      <w:r w:rsidRPr="00B07C2C">
        <w:rPr>
          <w:rStyle w:val="fontstyle01"/>
          <w:rFonts w:asciiTheme="majorHAnsi" w:hAnsiTheme="majorHAnsi" w:cstheme="majorHAnsi"/>
          <w:highlight w:val="yellow"/>
          <w:lang w:val="en-US"/>
        </w:rPr>
        <w:t>The edge weights must be assigned differently, not too small or too large in order for the neural networks to converge</w:t>
      </w:r>
      <w:r w:rsidRPr="00B07C2C">
        <w:rPr>
          <w:rStyle w:val="fontstyle01"/>
          <w:rFonts w:asciiTheme="majorHAnsi" w:hAnsiTheme="majorHAnsi" w:cstheme="majorHAnsi"/>
          <w:lang w:val="en-US"/>
        </w:rPr>
        <w:t>. Appropriate initialization value is between [- 1, 1]. According to Table 2, we chose the range of [-0.7, 0.7] to use in the thesis because the neural network with this configuration has the smallest number of loops to converge</w:t>
      </w:r>
      <w:r w:rsidR="00D65B0C" w:rsidRPr="00B07C2C">
        <w:rPr>
          <w:rStyle w:val="fontstyle01"/>
          <w:rFonts w:asciiTheme="majorHAnsi" w:hAnsiTheme="majorHAnsi" w:cstheme="majorHAnsi"/>
        </w:rPr>
        <w:t>.</w:t>
      </w:r>
    </w:p>
    <w:p w14:paraId="205FE936" w14:textId="57EE06D2" w:rsidR="00E26020" w:rsidRPr="00B07C2C" w:rsidRDefault="00A52C25" w:rsidP="00B07C2C">
      <w:pPr>
        <w:spacing w:before="120" w:after="0" w:line="360" w:lineRule="auto"/>
        <w:contextualSpacing/>
        <w:rPr>
          <w:rFonts w:asciiTheme="majorHAnsi" w:hAnsiTheme="majorHAnsi" w:cstheme="majorHAnsi"/>
          <w:color w:val="000000"/>
        </w:rPr>
      </w:pPr>
      <w:r w:rsidRPr="00B07C2C">
        <w:rPr>
          <w:rFonts w:asciiTheme="majorHAnsi" w:hAnsiTheme="majorHAnsi" w:cstheme="majorHAnsi"/>
          <w:b/>
          <w:bCs/>
          <w:i/>
          <w:iCs/>
          <w:color w:val="000000"/>
          <w:lang w:val="en-US"/>
        </w:rPr>
        <w:t>Test</w:t>
      </w:r>
      <w:r w:rsidR="00E26020" w:rsidRPr="00B07C2C">
        <w:rPr>
          <w:rFonts w:asciiTheme="majorHAnsi" w:hAnsiTheme="majorHAnsi" w:cstheme="majorHAnsi"/>
          <w:b/>
          <w:bCs/>
          <w:i/>
          <w:iCs/>
          <w:color w:val="000000"/>
        </w:rPr>
        <w:t xml:space="preserve"> 3: </w:t>
      </w:r>
      <w:r w:rsidR="00E53A33" w:rsidRPr="00B07C2C">
        <w:rPr>
          <w:rFonts w:asciiTheme="majorHAnsi" w:hAnsiTheme="majorHAnsi" w:cstheme="majorHAnsi"/>
          <w:b/>
          <w:bCs/>
          <w:i/>
          <w:iCs/>
          <w:color w:val="000000"/>
          <w:lang w:val="en-US"/>
        </w:rPr>
        <w:t>Determine the number of hidden layer neural</w:t>
      </w:r>
      <w:r w:rsidR="00E26020" w:rsidRPr="00B07C2C">
        <w:rPr>
          <w:rFonts w:asciiTheme="majorHAnsi" w:hAnsiTheme="majorHAnsi" w:cstheme="majorHAnsi"/>
          <w:b/>
          <w:bCs/>
          <w:i/>
          <w:iCs/>
          <w:color w:val="000000"/>
        </w:rPr>
        <w:br/>
      </w:r>
      <w:r w:rsidR="00812DCD" w:rsidRPr="00B07C2C">
        <w:rPr>
          <w:rFonts w:asciiTheme="majorHAnsi" w:hAnsiTheme="majorHAnsi" w:cstheme="majorHAnsi"/>
          <w:color w:val="000000"/>
          <w:lang w:val="en-US"/>
        </w:rPr>
        <w:t>We do 13 tests on the neural network which has 6 input layer neurons and 1 output layer neuron with different numbers of hidden layer neurons. The learning rate is 0.8 and the maximum allowable error is 0.0005. The range of edge weight initialization values is [-0.7, 0.7]. The result is shown in Table 3.</w:t>
      </w:r>
    </w:p>
    <w:p w14:paraId="1A827617" w14:textId="4331CE2A" w:rsidR="00E26020" w:rsidRPr="00B07C2C" w:rsidRDefault="00C42A48" w:rsidP="00B07C2C">
      <w:pPr>
        <w:spacing w:before="120" w:after="0" w:line="360" w:lineRule="auto"/>
        <w:contextualSpacing/>
        <w:rPr>
          <w:rFonts w:asciiTheme="majorHAnsi" w:hAnsiTheme="majorHAnsi" w:cstheme="majorHAnsi"/>
          <w:color w:val="000000"/>
        </w:rPr>
      </w:pPr>
      <w:r w:rsidRPr="00B07C2C">
        <w:rPr>
          <w:rFonts w:asciiTheme="majorHAnsi" w:hAnsiTheme="majorHAnsi" w:cstheme="majorHAnsi"/>
          <w:color w:val="000000"/>
          <w:lang w:val="en-US"/>
        </w:rPr>
        <w:t>Table</w:t>
      </w:r>
      <w:r w:rsidRPr="00B07C2C">
        <w:rPr>
          <w:rFonts w:asciiTheme="majorHAnsi" w:hAnsiTheme="majorHAnsi" w:cstheme="majorHAnsi"/>
          <w:color w:val="000000"/>
        </w:rPr>
        <w:t xml:space="preserve"> </w:t>
      </w:r>
      <w:r w:rsidR="00E26020" w:rsidRPr="00B07C2C">
        <w:rPr>
          <w:rFonts w:asciiTheme="majorHAnsi" w:hAnsiTheme="majorHAnsi" w:cstheme="majorHAnsi"/>
          <w:color w:val="000000"/>
        </w:rPr>
        <w:t xml:space="preserve">3: </w:t>
      </w:r>
      <w:r w:rsidR="008F7AF1" w:rsidRPr="00B07C2C">
        <w:rPr>
          <w:rFonts w:asciiTheme="majorHAnsi" w:eastAsia="Times New Roman" w:hAnsiTheme="majorHAnsi" w:cstheme="majorHAnsi"/>
          <w:bCs/>
          <w:color w:val="000000"/>
          <w:sz w:val="20"/>
          <w:szCs w:val="20"/>
          <w:lang w:val="en-US" w:eastAsia="vi-VN"/>
        </w:rPr>
        <w:t>The convergence of</w:t>
      </w:r>
      <w:r w:rsidR="008F7AF1" w:rsidRPr="00B07C2C" w:rsidDel="008F7AF1">
        <w:rPr>
          <w:rFonts w:asciiTheme="majorHAnsi" w:hAnsiTheme="majorHAnsi" w:cstheme="majorHAnsi"/>
          <w:color w:val="000000"/>
        </w:rPr>
        <w:t xml:space="preserve"> </w:t>
      </w:r>
      <w:r w:rsidR="008F7AF1" w:rsidRPr="00B07C2C">
        <w:rPr>
          <w:rFonts w:asciiTheme="majorHAnsi" w:hAnsiTheme="majorHAnsi" w:cstheme="majorHAnsi"/>
          <w:color w:val="000000"/>
          <w:lang w:val="en-US"/>
        </w:rPr>
        <w:t>different numbers of hidden layer neurons</w:t>
      </w:r>
    </w:p>
    <w:tbl>
      <w:tblPr>
        <w:tblStyle w:val="TableGrid"/>
        <w:tblW w:w="0" w:type="auto"/>
        <w:tblLook w:val="04A0" w:firstRow="1" w:lastRow="0" w:firstColumn="1" w:lastColumn="0" w:noHBand="0" w:noVBand="1"/>
      </w:tblPr>
      <w:tblGrid>
        <w:gridCol w:w="4508"/>
        <w:gridCol w:w="4508"/>
      </w:tblGrid>
      <w:tr w:rsidR="00E26020" w:rsidRPr="00B07C2C" w14:paraId="4DED3C4A" w14:textId="77777777" w:rsidTr="00E26020">
        <w:tc>
          <w:tcPr>
            <w:tcW w:w="4508" w:type="dxa"/>
          </w:tcPr>
          <w:p w14:paraId="19F9100C" w14:textId="699C0223" w:rsidR="00E26020" w:rsidRPr="00B07C2C" w:rsidRDefault="00815DE1" w:rsidP="00B07C2C">
            <w:pPr>
              <w:spacing w:before="120" w:line="360" w:lineRule="auto"/>
              <w:contextualSpacing/>
              <w:jc w:val="center"/>
              <w:rPr>
                <w:rFonts w:asciiTheme="majorHAnsi" w:hAnsiTheme="majorHAnsi" w:cstheme="majorHAnsi"/>
                <w:b/>
                <w:lang w:val="en-US"/>
              </w:rPr>
            </w:pPr>
            <w:r w:rsidRPr="00B07C2C">
              <w:rPr>
                <w:rFonts w:asciiTheme="majorHAnsi" w:hAnsiTheme="majorHAnsi" w:cstheme="majorHAnsi"/>
                <w:b/>
                <w:lang w:val="en-US"/>
              </w:rPr>
              <w:t>The number of hidden layer neurons</w:t>
            </w:r>
          </w:p>
        </w:tc>
        <w:tc>
          <w:tcPr>
            <w:tcW w:w="4508" w:type="dxa"/>
          </w:tcPr>
          <w:p w14:paraId="02E95EFA" w14:textId="09AA5FEB" w:rsidR="00E26020" w:rsidRPr="00B07C2C" w:rsidRDefault="003B3F46" w:rsidP="00B07C2C">
            <w:pPr>
              <w:spacing w:before="120" w:line="360" w:lineRule="auto"/>
              <w:contextualSpacing/>
              <w:jc w:val="center"/>
              <w:rPr>
                <w:rFonts w:asciiTheme="majorHAnsi" w:hAnsiTheme="majorHAnsi" w:cstheme="majorHAnsi"/>
                <w:b/>
                <w:lang w:val="en-US"/>
              </w:rPr>
            </w:pPr>
            <w:r w:rsidRPr="00B07C2C">
              <w:rPr>
                <w:rFonts w:asciiTheme="majorHAnsi" w:hAnsiTheme="majorHAnsi" w:cstheme="majorHAnsi"/>
                <w:b/>
                <w:color w:val="000000"/>
                <w:lang w:val="en-US"/>
              </w:rPr>
              <w:t>The number of loops</w:t>
            </w:r>
          </w:p>
        </w:tc>
      </w:tr>
      <w:tr w:rsidR="00E26020" w:rsidRPr="00B07C2C" w14:paraId="1409FF3F" w14:textId="77777777" w:rsidTr="00E26020">
        <w:tc>
          <w:tcPr>
            <w:tcW w:w="4508" w:type="dxa"/>
          </w:tcPr>
          <w:p w14:paraId="212EC7D1" w14:textId="77777777" w:rsidR="00E26020" w:rsidRPr="00B07C2C" w:rsidRDefault="00E26020"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10</w:t>
            </w:r>
          </w:p>
        </w:tc>
        <w:tc>
          <w:tcPr>
            <w:tcW w:w="4508" w:type="dxa"/>
          </w:tcPr>
          <w:p w14:paraId="1AB45ABF" w14:textId="20047D19" w:rsidR="00E26020" w:rsidRPr="00B07C2C" w:rsidRDefault="003B3F46"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color w:val="000000"/>
                <w:lang w:val="en-US"/>
              </w:rPr>
              <w:t>Not converge</w:t>
            </w:r>
          </w:p>
        </w:tc>
      </w:tr>
      <w:tr w:rsidR="00E26020" w:rsidRPr="00B07C2C" w14:paraId="74F77CB5" w14:textId="77777777" w:rsidTr="00E26020">
        <w:tc>
          <w:tcPr>
            <w:tcW w:w="4508" w:type="dxa"/>
          </w:tcPr>
          <w:p w14:paraId="5E91CDA8" w14:textId="77777777" w:rsidR="00E26020" w:rsidRPr="00B07C2C" w:rsidRDefault="00E26020"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11</w:t>
            </w:r>
          </w:p>
        </w:tc>
        <w:tc>
          <w:tcPr>
            <w:tcW w:w="4508" w:type="dxa"/>
          </w:tcPr>
          <w:p w14:paraId="1A8B8199" w14:textId="16FCCBA7" w:rsidR="00E26020" w:rsidRPr="00B07C2C" w:rsidRDefault="003B3F46"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color w:val="000000"/>
                <w:lang w:val="en-US"/>
              </w:rPr>
              <w:t>Not converge</w:t>
            </w:r>
          </w:p>
        </w:tc>
      </w:tr>
      <w:tr w:rsidR="00E26020" w:rsidRPr="00B07C2C" w14:paraId="587DC63E" w14:textId="77777777" w:rsidTr="00E26020">
        <w:tc>
          <w:tcPr>
            <w:tcW w:w="4508" w:type="dxa"/>
          </w:tcPr>
          <w:p w14:paraId="55781973" w14:textId="77777777" w:rsidR="00E26020" w:rsidRPr="00B07C2C" w:rsidRDefault="00E26020"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12</w:t>
            </w:r>
          </w:p>
        </w:tc>
        <w:tc>
          <w:tcPr>
            <w:tcW w:w="4508" w:type="dxa"/>
          </w:tcPr>
          <w:p w14:paraId="7B75279E" w14:textId="3F314E1E" w:rsidR="00E26020" w:rsidRPr="00B07C2C" w:rsidRDefault="003B3F46"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color w:val="000000"/>
                <w:lang w:val="en-US"/>
              </w:rPr>
              <w:t>Not converge</w:t>
            </w:r>
          </w:p>
        </w:tc>
      </w:tr>
      <w:tr w:rsidR="00E26020" w:rsidRPr="00B07C2C" w14:paraId="554CD8DC" w14:textId="77777777" w:rsidTr="00E26020">
        <w:tc>
          <w:tcPr>
            <w:tcW w:w="4508" w:type="dxa"/>
          </w:tcPr>
          <w:p w14:paraId="6C2B1D73" w14:textId="77777777" w:rsidR="00E26020" w:rsidRPr="00B07C2C" w:rsidRDefault="00E26020"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13</w:t>
            </w:r>
          </w:p>
        </w:tc>
        <w:tc>
          <w:tcPr>
            <w:tcW w:w="4508" w:type="dxa"/>
          </w:tcPr>
          <w:p w14:paraId="4D15B851" w14:textId="77777777" w:rsidR="00E26020" w:rsidRPr="00B07C2C" w:rsidRDefault="00E26020"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175444</w:t>
            </w:r>
          </w:p>
        </w:tc>
      </w:tr>
      <w:tr w:rsidR="00E26020" w:rsidRPr="00B07C2C" w14:paraId="1CA58FAA" w14:textId="77777777" w:rsidTr="00E26020">
        <w:tc>
          <w:tcPr>
            <w:tcW w:w="4508" w:type="dxa"/>
          </w:tcPr>
          <w:p w14:paraId="00285D2C" w14:textId="77777777" w:rsidR="00E26020" w:rsidRPr="00B07C2C" w:rsidRDefault="00E26020"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14</w:t>
            </w:r>
          </w:p>
        </w:tc>
        <w:tc>
          <w:tcPr>
            <w:tcW w:w="4508" w:type="dxa"/>
          </w:tcPr>
          <w:p w14:paraId="278B0E05" w14:textId="77777777" w:rsidR="00E26020" w:rsidRPr="00B07C2C" w:rsidRDefault="00E26020"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160718</w:t>
            </w:r>
          </w:p>
        </w:tc>
      </w:tr>
      <w:tr w:rsidR="00E26020" w:rsidRPr="00B07C2C" w14:paraId="32A28E4F" w14:textId="77777777" w:rsidTr="00E26020">
        <w:tc>
          <w:tcPr>
            <w:tcW w:w="4508" w:type="dxa"/>
          </w:tcPr>
          <w:p w14:paraId="16853750" w14:textId="77777777" w:rsidR="00E26020" w:rsidRPr="00B07C2C" w:rsidRDefault="00E26020"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15</w:t>
            </w:r>
          </w:p>
        </w:tc>
        <w:tc>
          <w:tcPr>
            <w:tcW w:w="4508" w:type="dxa"/>
          </w:tcPr>
          <w:p w14:paraId="0FA7C7A4" w14:textId="77777777" w:rsidR="00E26020" w:rsidRPr="00B07C2C" w:rsidRDefault="00E26020"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108174</w:t>
            </w:r>
          </w:p>
        </w:tc>
      </w:tr>
      <w:tr w:rsidR="00E26020" w:rsidRPr="00B07C2C" w14:paraId="3A175BBC" w14:textId="77777777" w:rsidTr="00E26020">
        <w:tc>
          <w:tcPr>
            <w:tcW w:w="4508" w:type="dxa"/>
          </w:tcPr>
          <w:p w14:paraId="213A3B3A" w14:textId="77777777" w:rsidR="00E26020" w:rsidRPr="00B07C2C" w:rsidRDefault="00E26020"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16</w:t>
            </w:r>
          </w:p>
        </w:tc>
        <w:tc>
          <w:tcPr>
            <w:tcW w:w="4508" w:type="dxa"/>
          </w:tcPr>
          <w:p w14:paraId="51FEE155" w14:textId="77777777" w:rsidR="00E26020" w:rsidRPr="00B07C2C" w:rsidRDefault="00E26020"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139839</w:t>
            </w:r>
          </w:p>
        </w:tc>
      </w:tr>
      <w:tr w:rsidR="00E26020" w:rsidRPr="00B07C2C" w14:paraId="339723E4" w14:textId="77777777" w:rsidTr="00E26020">
        <w:tc>
          <w:tcPr>
            <w:tcW w:w="4508" w:type="dxa"/>
          </w:tcPr>
          <w:p w14:paraId="2D271DAE" w14:textId="77777777" w:rsidR="00E26020" w:rsidRPr="00B07C2C" w:rsidRDefault="00E26020"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17</w:t>
            </w:r>
          </w:p>
        </w:tc>
        <w:tc>
          <w:tcPr>
            <w:tcW w:w="4508" w:type="dxa"/>
          </w:tcPr>
          <w:p w14:paraId="50AA62A5" w14:textId="77777777" w:rsidR="00E26020" w:rsidRPr="00B07C2C" w:rsidRDefault="00E26020"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171451</w:t>
            </w:r>
          </w:p>
        </w:tc>
      </w:tr>
      <w:tr w:rsidR="00E26020" w:rsidRPr="00B07C2C" w14:paraId="5C6405BD" w14:textId="77777777" w:rsidTr="00E26020">
        <w:tc>
          <w:tcPr>
            <w:tcW w:w="4508" w:type="dxa"/>
          </w:tcPr>
          <w:p w14:paraId="4848B466" w14:textId="77777777" w:rsidR="00E26020" w:rsidRPr="00B07C2C" w:rsidRDefault="00E26020"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18</w:t>
            </w:r>
          </w:p>
        </w:tc>
        <w:tc>
          <w:tcPr>
            <w:tcW w:w="4508" w:type="dxa"/>
          </w:tcPr>
          <w:p w14:paraId="283D8D57" w14:textId="77777777" w:rsidR="00E26020" w:rsidRPr="00B07C2C" w:rsidRDefault="00E26020"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83250</w:t>
            </w:r>
          </w:p>
        </w:tc>
      </w:tr>
      <w:tr w:rsidR="00E26020" w:rsidRPr="00B07C2C" w14:paraId="3CFDEC64" w14:textId="77777777" w:rsidTr="00E26020">
        <w:tc>
          <w:tcPr>
            <w:tcW w:w="4508" w:type="dxa"/>
          </w:tcPr>
          <w:p w14:paraId="043D1A47" w14:textId="77777777" w:rsidR="00E26020" w:rsidRPr="00B07C2C" w:rsidRDefault="00E26020"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19</w:t>
            </w:r>
          </w:p>
        </w:tc>
        <w:tc>
          <w:tcPr>
            <w:tcW w:w="4508" w:type="dxa"/>
          </w:tcPr>
          <w:p w14:paraId="3725B783" w14:textId="77777777" w:rsidR="00E26020" w:rsidRPr="00B07C2C" w:rsidRDefault="00E26020"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105991</w:t>
            </w:r>
          </w:p>
        </w:tc>
      </w:tr>
      <w:tr w:rsidR="00E26020" w:rsidRPr="00B07C2C" w14:paraId="7A6100A6" w14:textId="77777777" w:rsidTr="00E26020">
        <w:tc>
          <w:tcPr>
            <w:tcW w:w="4508" w:type="dxa"/>
          </w:tcPr>
          <w:p w14:paraId="74627CF6" w14:textId="77777777" w:rsidR="00E26020" w:rsidRPr="00B07C2C" w:rsidRDefault="00E26020"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20</w:t>
            </w:r>
          </w:p>
        </w:tc>
        <w:tc>
          <w:tcPr>
            <w:tcW w:w="4508" w:type="dxa"/>
          </w:tcPr>
          <w:p w14:paraId="0160D1E5" w14:textId="77777777" w:rsidR="00E26020" w:rsidRPr="00B07C2C" w:rsidRDefault="00E26020"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109077</w:t>
            </w:r>
          </w:p>
        </w:tc>
      </w:tr>
      <w:tr w:rsidR="00E26020" w:rsidRPr="00B07C2C" w14:paraId="4029E0A7" w14:textId="77777777" w:rsidTr="00E26020">
        <w:tc>
          <w:tcPr>
            <w:tcW w:w="4508" w:type="dxa"/>
          </w:tcPr>
          <w:p w14:paraId="7662E4ED" w14:textId="77777777" w:rsidR="00E26020" w:rsidRPr="00B07C2C" w:rsidRDefault="00E26020"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30</w:t>
            </w:r>
          </w:p>
        </w:tc>
        <w:tc>
          <w:tcPr>
            <w:tcW w:w="4508" w:type="dxa"/>
          </w:tcPr>
          <w:p w14:paraId="4AF550CF" w14:textId="77777777" w:rsidR="00E26020" w:rsidRPr="00B07C2C" w:rsidRDefault="00E26020"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133113</w:t>
            </w:r>
          </w:p>
        </w:tc>
      </w:tr>
      <w:tr w:rsidR="00E26020" w:rsidRPr="00B07C2C" w14:paraId="5DC08FDD" w14:textId="77777777" w:rsidTr="00E26020">
        <w:tc>
          <w:tcPr>
            <w:tcW w:w="4508" w:type="dxa"/>
          </w:tcPr>
          <w:p w14:paraId="219C3D23" w14:textId="77777777" w:rsidR="00E26020" w:rsidRPr="00B07C2C" w:rsidRDefault="00E26020"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40</w:t>
            </w:r>
          </w:p>
        </w:tc>
        <w:tc>
          <w:tcPr>
            <w:tcW w:w="4508" w:type="dxa"/>
          </w:tcPr>
          <w:p w14:paraId="01E232B9" w14:textId="77777777" w:rsidR="00E26020" w:rsidRPr="00B07C2C" w:rsidRDefault="00E26020" w:rsidP="00B07C2C">
            <w:pPr>
              <w:spacing w:before="120" w:line="360" w:lineRule="auto"/>
              <w:contextualSpacing/>
              <w:jc w:val="center"/>
              <w:rPr>
                <w:rFonts w:asciiTheme="majorHAnsi" w:hAnsiTheme="majorHAnsi" w:cstheme="majorHAnsi"/>
                <w:lang w:val="en-US"/>
              </w:rPr>
            </w:pPr>
            <w:r w:rsidRPr="00B07C2C">
              <w:rPr>
                <w:rFonts w:asciiTheme="majorHAnsi" w:hAnsiTheme="majorHAnsi" w:cstheme="majorHAnsi"/>
                <w:lang w:val="en-US"/>
              </w:rPr>
              <w:t>82765</w:t>
            </w:r>
          </w:p>
        </w:tc>
      </w:tr>
    </w:tbl>
    <w:p w14:paraId="3F5BF504" w14:textId="3FEF0ACF" w:rsidR="00E26020" w:rsidRPr="00B07C2C" w:rsidRDefault="00B201F2" w:rsidP="00B07C2C">
      <w:pPr>
        <w:spacing w:before="120" w:after="0" w:line="360" w:lineRule="auto"/>
        <w:contextualSpacing/>
        <w:rPr>
          <w:rFonts w:asciiTheme="majorHAnsi" w:hAnsiTheme="majorHAnsi" w:cstheme="majorHAnsi"/>
          <w:lang w:val="en-US"/>
        </w:rPr>
      </w:pPr>
      <w:r w:rsidRPr="00B07C2C">
        <w:rPr>
          <w:rStyle w:val="fontstyle01"/>
          <w:rFonts w:asciiTheme="majorHAnsi" w:hAnsiTheme="majorHAnsi" w:cstheme="majorHAnsi"/>
          <w:lang w:val="en-US"/>
        </w:rPr>
        <w:t>Those neural networks with the number of hidden layer neurons bigger than 13 are able to converge and the one with 18 neurons in hidden layer give the smallest number of loops. With neural networks have 40 or more neurons in the hidden layer, convergence speed may be faster but not significant. Moreover, the trade of computer resources is high. Experiments have shown that hidden layer neurons are one of the factors that influence the convergence of the network during the learning process.</w:t>
      </w:r>
    </w:p>
    <w:sectPr w:rsidR="00E26020" w:rsidRPr="00B07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ạnh Thảo Nguyễn">
    <w15:presenceInfo w15:providerId="Windows Live" w15:userId="9b801218075fb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CCE"/>
    <w:rsid w:val="0007157A"/>
    <w:rsid w:val="000D4DCE"/>
    <w:rsid w:val="00117274"/>
    <w:rsid w:val="001B484D"/>
    <w:rsid w:val="00217F22"/>
    <w:rsid w:val="002F5729"/>
    <w:rsid w:val="003519C7"/>
    <w:rsid w:val="00383E66"/>
    <w:rsid w:val="00385917"/>
    <w:rsid w:val="003B2668"/>
    <w:rsid w:val="003B2DB5"/>
    <w:rsid w:val="003B3F46"/>
    <w:rsid w:val="003C016D"/>
    <w:rsid w:val="00507AF1"/>
    <w:rsid w:val="005166DB"/>
    <w:rsid w:val="00572A5D"/>
    <w:rsid w:val="00592CCE"/>
    <w:rsid w:val="00696858"/>
    <w:rsid w:val="006E05D3"/>
    <w:rsid w:val="007B08C4"/>
    <w:rsid w:val="007B578E"/>
    <w:rsid w:val="007C64E9"/>
    <w:rsid w:val="007F0B38"/>
    <w:rsid w:val="008059AA"/>
    <w:rsid w:val="00812DCD"/>
    <w:rsid w:val="00815DE1"/>
    <w:rsid w:val="00816628"/>
    <w:rsid w:val="00822FEF"/>
    <w:rsid w:val="0086169F"/>
    <w:rsid w:val="008A636F"/>
    <w:rsid w:val="008C5672"/>
    <w:rsid w:val="008F7AF1"/>
    <w:rsid w:val="00913392"/>
    <w:rsid w:val="00917BAD"/>
    <w:rsid w:val="00921357"/>
    <w:rsid w:val="009507C4"/>
    <w:rsid w:val="00996344"/>
    <w:rsid w:val="009B6948"/>
    <w:rsid w:val="00A52C25"/>
    <w:rsid w:val="00AC687E"/>
    <w:rsid w:val="00B07C2C"/>
    <w:rsid w:val="00B201F2"/>
    <w:rsid w:val="00BA39DC"/>
    <w:rsid w:val="00BF3116"/>
    <w:rsid w:val="00C20FD3"/>
    <w:rsid w:val="00C42A48"/>
    <w:rsid w:val="00D32FA2"/>
    <w:rsid w:val="00D369DC"/>
    <w:rsid w:val="00D65B0C"/>
    <w:rsid w:val="00D70105"/>
    <w:rsid w:val="00E12AE8"/>
    <w:rsid w:val="00E26020"/>
    <w:rsid w:val="00E53A33"/>
    <w:rsid w:val="00EA5B4F"/>
    <w:rsid w:val="00EF0CB2"/>
    <w:rsid w:val="00EF1189"/>
    <w:rsid w:val="00F145CC"/>
    <w:rsid w:val="00F35C07"/>
    <w:rsid w:val="00F5212D"/>
    <w:rsid w:val="00F953B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7DADD"/>
  <w15:chartTrackingRefBased/>
  <w15:docId w15:val="{B1A88CB2-E56B-4CA0-B097-B652E837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92CCE"/>
    <w:rPr>
      <w:rFonts w:ascii="Times New Roman" w:hAnsi="Times New Roman" w:cs="Times New Roman" w:hint="default"/>
      <w:b w:val="0"/>
      <w:bCs w:val="0"/>
      <w:i w:val="0"/>
      <w:iCs w:val="0"/>
      <w:color w:val="000000"/>
      <w:sz w:val="22"/>
      <w:szCs w:val="22"/>
    </w:rPr>
  </w:style>
  <w:style w:type="character" w:customStyle="1" w:styleId="fontstyle21">
    <w:name w:val="fontstyle21"/>
    <w:basedOn w:val="DefaultParagraphFont"/>
    <w:rsid w:val="00592CCE"/>
    <w:rPr>
      <w:rFonts w:ascii="Times New Roman" w:hAnsi="Times New Roman" w:cs="Times New Roman" w:hint="default"/>
      <w:b w:val="0"/>
      <w:bCs w:val="0"/>
      <w:i w:val="0"/>
      <w:iCs w:val="0"/>
      <w:color w:val="000000"/>
      <w:sz w:val="22"/>
      <w:szCs w:val="22"/>
    </w:rPr>
  </w:style>
  <w:style w:type="table" w:styleId="TableGrid">
    <w:name w:val="Table Grid"/>
    <w:basedOn w:val="TableNormal"/>
    <w:uiPriority w:val="39"/>
    <w:rsid w:val="00592C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07C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7C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799134">
      <w:bodyDiv w:val="1"/>
      <w:marLeft w:val="0"/>
      <w:marRight w:val="0"/>
      <w:marTop w:val="0"/>
      <w:marBottom w:val="0"/>
      <w:divBdr>
        <w:top w:val="none" w:sz="0" w:space="0" w:color="auto"/>
        <w:left w:val="none" w:sz="0" w:space="0" w:color="auto"/>
        <w:bottom w:val="none" w:sz="0" w:space="0" w:color="auto"/>
        <w:right w:val="none" w:sz="0" w:space="0" w:color="auto"/>
      </w:divBdr>
    </w:div>
    <w:div w:id="123215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95C2B7F-BBAC-4C61-BE4F-0725313CB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Pages>
  <Words>507</Words>
  <Characters>2894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visnu</dc:creator>
  <cp:keywords/>
  <dc:description/>
  <cp:lastModifiedBy>Mạnh Thảo Nguyễn</cp:lastModifiedBy>
  <cp:revision>51</cp:revision>
  <dcterms:created xsi:type="dcterms:W3CDTF">2019-01-18T08:53:00Z</dcterms:created>
  <dcterms:modified xsi:type="dcterms:W3CDTF">2019-01-24T08:39:00Z</dcterms:modified>
</cp:coreProperties>
</file>